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FAA0E" w14:textId="5B759840" w:rsidR="002748BC" w:rsidRPr="00805FA1" w:rsidRDefault="009C70F6" w:rsidP="002748BC">
      <w:pPr>
        <w:spacing w:line="360" w:lineRule="auto"/>
        <w:jc w:val="center"/>
        <w:rPr>
          <w:rFonts w:cstheme="minorHAnsi"/>
          <w:b/>
          <w:bCs/>
          <w:i/>
          <w:iCs/>
          <w:color w:val="171717"/>
          <w:spacing w:val="2"/>
          <w:sz w:val="24"/>
          <w:szCs w:val="24"/>
          <w:u w:val="single"/>
          <w:shd w:val="clear" w:color="auto" w:fill="FFFFFF"/>
        </w:rPr>
      </w:pPr>
      <w:r w:rsidRPr="00805FA1">
        <w:rPr>
          <w:rFonts w:cstheme="minorHAnsi"/>
          <w:b/>
          <w:bCs/>
          <w:i/>
          <w:iCs/>
          <w:color w:val="171717"/>
          <w:spacing w:val="2"/>
          <w:sz w:val="24"/>
          <w:szCs w:val="24"/>
          <w:u w:val="single"/>
          <w:shd w:val="clear" w:color="auto" w:fill="FFFFFF"/>
        </w:rPr>
        <w:t>HANDYMAN FINDER APPLICATION WITH BLOCKCHAIN PAYMENT</w:t>
      </w:r>
    </w:p>
    <w:p w14:paraId="495EA917" w14:textId="12A4AF11" w:rsidR="008965AD" w:rsidRPr="00805FA1" w:rsidRDefault="008965AD" w:rsidP="002748BC">
      <w:pPr>
        <w:spacing w:line="360" w:lineRule="auto"/>
        <w:jc w:val="center"/>
        <w:rPr>
          <w:rFonts w:cstheme="minorHAnsi"/>
          <w:b/>
          <w:bCs/>
          <w:i/>
          <w:iCs/>
          <w:color w:val="171717"/>
          <w:spacing w:val="2"/>
          <w:sz w:val="24"/>
          <w:szCs w:val="24"/>
          <w:u w:val="single"/>
          <w:shd w:val="clear" w:color="auto" w:fill="FFFFFF"/>
        </w:rPr>
      </w:pPr>
      <w:r w:rsidRPr="00805FA1">
        <w:rPr>
          <w:rFonts w:cstheme="minorHAnsi"/>
          <w:b/>
          <w:bCs/>
          <w:i/>
          <w:iCs/>
          <w:color w:val="171717"/>
          <w:spacing w:val="2"/>
          <w:sz w:val="24"/>
          <w:szCs w:val="24"/>
          <w:u w:val="single"/>
          <w:shd w:val="clear" w:color="auto" w:fill="FFFFFF"/>
        </w:rPr>
        <w:t>COSMAS NYAIRO 101193</w:t>
      </w:r>
    </w:p>
    <w:p w14:paraId="3120C048" w14:textId="0B2F72C8" w:rsidR="00337E37" w:rsidRPr="00805FA1" w:rsidRDefault="00337E37">
      <w:pPr>
        <w:spacing w:line="360" w:lineRule="auto"/>
        <w:jc w:val="both"/>
        <w:rPr>
          <w:ins w:id="0" w:author="Kleek Videos" w:date="2020-05-06T16:43:00Z"/>
          <w:rFonts w:cstheme="minorHAnsi"/>
          <w:i/>
          <w:iCs/>
          <w:color w:val="171717"/>
          <w:spacing w:val="2"/>
          <w:sz w:val="24"/>
          <w:szCs w:val="24"/>
          <w:shd w:val="clear" w:color="auto" w:fill="FFFFFF"/>
          <w:rPrChange w:id="1" w:author="Kleek Videos" w:date="2020-05-06T16:56:00Z">
            <w:rPr>
              <w:ins w:id="2" w:author="Kleek Videos" w:date="2020-05-06T16:43:00Z"/>
              <w:rFonts w:cstheme="minorHAnsi"/>
              <w:iCs/>
              <w:color w:val="171717"/>
              <w:spacing w:val="2"/>
              <w:sz w:val="24"/>
              <w:szCs w:val="24"/>
              <w:shd w:val="clear" w:color="auto" w:fill="FFFFFF"/>
            </w:rPr>
          </w:rPrChange>
        </w:rPr>
      </w:pPr>
      <w:ins w:id="3" w:author="Kleek Videos" w:date="2020-05-06T16:40:00Z">
        <w:r w:rsidRPr="00805FA1">
          <w:rPr>
            <w:rFonts w:cstheme="minorHAnsi"/>
            <w:i/>
            <w:iCs/>
            <w:color w:val="171717"/>
            <w:spacing w:val="2"/>
            <w:sz w:val="24"/>
            <w:szCs w:val="24"/>
            <w:shd w:val="clear" w:color="auto" w:fill="FFFFFF"/>
            <w:rPrChange w:id="4" w:author="Kleek Videos" w:date="2020-05-06T16:56:00Z">
              <w:rPr>
                <w:rFonts w:cstheme="minorHAnsi"/>
                <w:iCs/>
                <w:color w:val="171717"/>
                <w:spacing w:val="2"/>
                <w:sz w:val="24"/>
                <w:szCs w:val="24"/>
                <w:shd w:val="clear" w:color="auto" w:fill="FFFFFF"/>
              </w:rPr>
            </w:rPrChange>
          </w:rPr>
          <w:t xml:space="preserve">In Kenya, when one wants to request for services, they would either need to know </w:t>
        </w:r>
      </w:ins>
      <w:ins w:id="5" w:author="Kleek Videos" w:date="2020-05-06T16:41:00Z">
        <w:r w:rsidRPr="00805FA1">
          <w:rPr>
            <w:rFonts w:cstheme="minorHAnsi"/>
            <w:i/>
            <w:iCs/>
            <w:color w:val="171717"/>
            <w:spacing w:val="2"/>
            <w:sz w:val="24"/>
            <w:szCs w:val="24"/>
            <w:shd w:val="clear" w:color="auto" w:fill="FFFFFF"/>
            <w:rPrChange w:id="6" w:author="Kleek Videos" w:date="2020-05-06T16:56:00Z">
              <w:rPr>
                <w:rFonts w:cstheme="minorHAnsi"/>
                <w:iCs/>
                <w:color w:val="171717"/>
                <w:spacing w:val="2"/>
                <w:sz w:val="24"/>
                <w:szCs w:val="24"/>
                <w:shd w:val="clear" w:color="auto" w:fill="FFFFFF"/>
              </w:rPr>
            </w:rPrChange>
          </w:rPr>
          <w:t>how to perform the service themselves or hire a</w:t>
        </w:r>
      </w:ins>
      <w:ins w:id="7" w:author="Kleek Videos" w:date="2020-05-06T16:40:00Z">
        <w:r w:rsidRPr="00805FA1">
          <w:rPr>
            <w:rFonts w:cstheme="minorHAnsi"/>
            <w:i/>
            <w:iCs/>
            <w:color w:val="171717"/>
            <w:spacing w:val="2"/>
            <w:sz w:val="24"/>
            <w:szCs w:val="24"/>
            <w:shd w:val="clear" w:color="auto" w:fill="FFFFFF"/>
            <w:rPrChange w:id="8" w:author="Kleek Videos" w:date="2020-05-06T16:56:00Z">
              <w:rPr>
                <w:rFonts w:cstheme="minorHAnsi"/>
                <w:iCs/>
                <w:color w:val="171717"/>
                <w:spacing w:val="2"/>
                <w:sz w:val="24"/>
                <w:szCs w:val="24"/>
                <w:shd w:val="clear" w:color="auto" w:fill="FFFFFF"/>
              </w:rPr>
            </w:rPrChange>
          </w:rPr>
          <w:t xml:space="preserve"> local handyman to </w:t>
        </w:r>
      </w:ins>
      <w:ins w:id="9" w:author="Kleek Videos" w:date="2020-05-06T16:42:00Z">
        <w:r w:rsidRPr="00805FA1">
          <w:rPr>
            <w:rFonts w:cstheme="minorHAnsi"/>
            <w:i/>
            <w:iCs/>
            <w:color w:val="171717"/>
            <w:spacing w:val="2"/>
            <w:sz w:val="24"/>
            <w:szCs w:val="24"/>
            <w:shd w:val="clear" w:color="auto" w:fill="FFFFFF"/>
            <w:rPrChange w:id="10" w:author="Kleek Videos" w:date="2020-05-06T16:56:00Z">
              <w:rPr>
                <w:rFonts w:cstheme="minorHAnsi"/>
                <w:iCs/>
                <w:color w:val="171717"/>
                <w:spacing w:val="2"/>
                <w:sz w:val="24"/>
                <w:szCs w:val="24"/>
                <w:shd w:val="clear" w:color="auto" w:fill="FFFFFF"/>
              </w:rPr>
            </w:rPrChange>
          </w:rPr>
          <w:t>provide</w:t>
        </w:r>
      </w:ins>
      <w:ins w:id="11" w:author="Kleek Videos" w:date="2020-05-06T16:40:00Z">
        <w:r w:rsidRPr="00805FA1">
          <w:rPr>
            <w:rFonts w:cstheme="minorHAnsi"/>
            <w:i/>
            <w:iCs/>
            <w:color w:val="171717"/>
            <w:spacing w:val="2"/>
            <w:sz w:val="24"/>
            <w:szCs w:val="24"/>
            <w:shd w:val="clear" w:color="auto" w:fill="FFFFFF"/>
            <w:rPrChange w:id="12" w:author="Kleek Videos" w:date="2020-05-06T16:56:00Z">
              <w:rPr>
                <w:rFonts w:cstheme="minorHAnsi"/>
                <w:iCs/>
                <w:color w:val="171717"/>
                <w:spacing w:val="2"/>
                <w:sz w:val="24"/>
                <w:szCs w:val="24"/>
                <w:shd w:val="clear" w:color="auto" w:fill="FFFFFF"/>
              </w:rPr>
            </w:rPrChange>
          </w:rPr>
          <w:t xml:space="preserve"> the service </w:t>
        </w:r>
      </w:ins>
      <w:ins w:id="13" w:author="Kleek Videos" w:date="2020-05-06T16:41:00Z">
        <w:r w:rsidRPr="00805FA1">
          <w:rPr>
            <w:rFonts w:cstheme="minorHAnsi"/>
            <w:i/>
            <w:iCs/>
            <w:color w:val="171717"/>
            <w:spacing w:val="2"/>
            <w:sz w:val="24"/>
            <w:szCs w:val="24"/>
            <w:shd w:val="clear" w:color="auto" w:fill="FFFFFF"/>
            <w:rPrChange w:id="14" w:author="Kleek Videos" w:date="2020-05-06T16:56:00Z">
              <w:rPr>
                <w:rFonts w:cstheme="minorHAnsi"/>
                <w:iCs/>
                <w:color w:val="171717"/>
                <w:spacing w:val="2"/>
                <w:sz w:val="24"/>
                <w:szCs w:val="24"/>
                <w:shd w:val="clear" w:color="auto" w:fill="FFFFFF"/>
              </w:rPr>
            </w:rPrChange>
          </w:rPr>
          <w:t xml:space="preserve">to them. The problem would arise where one </w:t>
        </w:r>
      </w:ins>
      <w:ins w:id="15" w:author="Kleek Videos" w:date="2020-05-06T16:42:00Z">
        <w:r w:rsidRPr="00805FA1">
          <w:rPr>
            <w:rFonts w:cstheme="minorHAnsi"/>
            <w:i/>
            <w:iCs/>
            <w:color w:val="171717"/>
            <w:spacing w:val="2"/>
            <w:sz w:val="24"/>
            <w:szCs w:val="24"/>
            <w:shd w:val="clear" w:color="auto" w:fill="FFFFFF"/>
            <w:rPrChange w:id="16" w:author="Kleek Videos" w:date="2020-05-06T16:56:00Z">
              <w:rPr>
                <w:rFonts w:cstheme="minorHAnsi"/>
                <w:iCs/>
                <w:color w:val="171717"/>
                <w:spacing w:val="2"/>
                <w:sz w:val="24"/>
                <w:szCs w:val="24"/>
                <w:shd w:val="clear" w:color="auto" w:fill="FFFFFF"/>
              </w:rPr>
            </w:rPrChange>
          </w:rPr>
          <w:t>does not</w:t>
        </w:r>
      </w:ins>
      <w:ins w:id="17" w:author="Kleek Videos" w:date="2020-05-06T16:41:00Z">
        <w:r w:rsidRPr="00805FA1">
          <w:rPr>
            <w:rFonts w:cstheme="minorHAnsi"/>
            <w:i/>
            <w:iCs/>
            <w:color w:val="171717"/>
            <w:spacing w:val="2"/>
            <w:sz w:val="24"/>
            <w:szCs w:val="24"/>
            <w:shd w:val="clear" w:color="auto" w:fill="FFFFFF"/>
            <w:rPrChange w:id="18" w:author="Kleek Videos" w:date="2020-05-06T16:56:00Z">
              <w:rPr>
                <w:rFonts w:cstheme="minorHAnsi"/>
                <w:iCs/>
                <w:color w:val="171717"/>
                <w:spacing w:val="2"/>
                <w:sz w:val="24"/>
                <w:szCs w:val="24"/>
                <w:shd w:val="clear" w:color="auto" w:fill="FFFFFF"/>
              </w:rPr>
            </w:rPrChange>
          </w:rPr>
          <w:t xml:space="preserve"> know a local handyman</w:t>
        </w:r>
      </w:ins>
      <w:ins w:id="19" w:author="Kleek Videos" w:date="2020-05-06T16:42:00Z">
        <w:r w:rsidRPr="00805FA1">
          <w:rPr>
            <w:rFonts w:cstheme="minorHAnsi"/>
            <w:i/>
            <w:iCs/>
            <w:color w:val="171717"/>
            <w:spacing w:val="2"/>
            <w:sz w:val="24"/>
            <w:szCs w:val="24"/>
            <w:shd w:val="clear" w:color="auto" w:fill="FFFFFF"/>
            <w:rPrChange w:id="20" w:author="Kleek Videos" w:date="2020-05-06T16:56:00Z">
              <w:rPr>
                <w:rFonts w:cstheme="minorHAnsi"/>
                <w:iCs/>
                <w:color w:val="171717"/>
                <w:spacing w:val="2"/>
                <w:sz w:val="24"/>
                <w:szCs w:val="24"/>
                <w:shd w:val="clear" w:color="auto" w:fill="FFFFFF"/>
              </w:rPr>
            </w:rPrChange>
          </w:rPr>
          <w:t xml:space="preserve"> or lacks the skills to carry out the tasks themselves. </w:t>
        </w:r>
      </w:ins>
      <w:ins w:id="21" w:author="Kleek Videos" w:date="2020-05-06T16:52:00Z">
        <w:r w:rsidR="00D512DC" w:rsidRPr="00805FA1">
          <w:rPr>
            <w:rFonts w:cstheme="minorHAnsi"/>
            <w:i/>
            <w:iCs/>
            <w:color w:val="171717"/>
            <w:spacing w:val="2"/>
            <w:sz w:val="24"/>
            <w:szCs w:val="24"/>
            <w:shd w:val="clear" w:color="auto" w:fill="FFFFFF"/>
            <w:rPrChange w:id="22" w:author="Kleek Videos" w:date="2020-05-06T16:56:00Z">
              <w:rPr>
                <w:rFonts w:cstheme="minorHAnsi"/>
                <w:iCs/>
                <w:color w:val="171717"/>
                <w:spacing w:val="2"/>
                <w:sz w:val="24"/>
                <w:szCs w:val="24"/>
                <w:shd w:val="clear" w:color="auto" w:fill="FFFFFF"/>
              </w:rPr>
            </w:rPrChange>
          </w:rPr>
          <w:t>In existing apps, t</w:t>
        </w:r>
        <w:r w:rsidR="00D512DC" w:rsidRPr="00805FA1">
          <w:rPr>
            <w:rFonts w:cstheme="minorHAnsi"/>
            <w:i/>
            <w:iCs/>
            <w:color w:val="171717"/>
            <w:spacing w:val="2"/>
            <w:sz w:val="24"/>
            <w:szCs w:val="24"/>
            <w:shd w:val="clear" w:color="auto" w:fill="FFFFFF"/>
            <w:rPrChange w:id="23" w:author="Kleek Videos" w:date="2020-05-06T16:56:00Z">
              <w:rPr>
                <w:rFonts w:cstheme="minorHAnsi"/>
                <w:iCs/>
                <w:color w:val="171717"/>
                <w:spacing w:val="2"/>
                <w:sz w:val="24"/>
                <w:szCs w:val="24"/>
                <w:shd w:val="clear" w:color="auto" w:fill="FFFFFF"/>
              </w:rPr>
            </w:rPrChange>
          </w:rPr>
          <w:t xml:space="preserve">he payment systems are often slow </w:t>
        </w:r>
        <w:r w:rsidR="00D512DC" w:rsidRPr="00805FA1">
          <w:rPr>
            <w:rFonts w:cstheme="minorHAnsi"/>
            <w:i/>
            <w:iCs/>
            <w:color w:val="171717"/>
            <w:spacing w:val="2"/>
            <w:sz w:val="24"/>
            <w:szCs w:val="24"/>
            <w:shd w:val="clear" w:color="auto" w:fill="FFFFFF"/>
            <w:rPrChange w:id="24" w:author="Kleek Videos" w:date="2020-05-06T16:56:00Z">
              <w:rPr>
                <w:rFonts w:cstheme="minorHAnsi"/>
                <w:iCs/>
                <w:color w:val="171717"/>
                <w:spacing w:val="2"/>
                <w:sz w:val="24"/>
                <w:szCs w:val="24"/>
                <w:shd w:val="clear" w:color="auto" w:fill="FFFFFF"/>
              </w:rPr>
            </w:rPrChange>
          </w:rPr>
          <w:t>t</w:t>
        </w:r>
        <w:r w:rsidR="00D512DC" w:rsidRPr="00805FA1">
          <w:rPr>
            <w:rFonts w:cstheme="minorHAnsi"/>
            <w:i/>
            <w:iCs/>
            <w:color w:val="171717"/>
            <w:spacing w:val="2"/>
            <w:sz w:val="24"/>
            <w:szCs w:val="24"/>
            <w:shd w:val="clear" w:color="auto" w:fill="FFFFFF"/>
            <w:rPrChange w:id="25" w:author="Kleek Videos" w:date="2020-05-06T16:56:00Z">
              <w:rPr>
                <w:rFonts w:cstheme="minorHAnsi"/>
                <w:iCs/>
                <w:color w:val="171717"/>
                <w:spacing w:val="2"/>
                <w:sz w:val="24"/>
                <w:szCs w:val="24"/>
                <w:shd w:val="clear" w:color="auto" w:fill="FFFFFF"/>
              </w:rPr>
            </w:rPrChange>
          </w:rPr>
          <w:t xml:space="preserve">ake up to a day to complete </w:t>
        </w:r>
        <w:r w:rsidR="00D512DC" w:rsidRPr="00805FA1">
          <w:rPr>
            <w:rFonts w:cstheme="minorHAnsi"/>
            <w:i/>
            <w:iCs/>
            <w:color w:val="171717"/>
            <w:spacing w:val="2"/>
            <w:sz w:val="24"/>
            <w:szCs w:val="24"/>
            <w:shd w:val="clear" w:color="auto" w:fill="FFFFFF"/>
            <w:rPrChange w:id="26" w:author="Kleek Videos" w:date="2020-05-06T16:56:00Z">
              <w:rPr>
                <w:rFonts w:cstheme="minorHAnsi"/>
                <w:iCs/>
                <w:color w:val="171717"/>
                <w:spacing w:val="2"/>
                <w:sz w:val="24"/>
                <w:szCs w:val="24"/>
                <w:shd w:val="clear" w:color="auto" w:fill="FFFFFF"/>
              </w:rPr>
            </w:rPrChange>
          </w:rPr>
          <w:t xml:space="preserve">a transaction </w:t>
        </w:r>
        <w:r w:rsidR="00D512DC" w:rsidRPr="00805FA1">
          <w:rPr>
            <w:rFonts w:cstheme="minorHAnsi"/>
            <w:i/>
            <w:iCs/>
            <w:color w:val="171717"/>
            <w:spacing w:val="2"/>
            <w:sz w:val="24"/>
            <w:szCs w:val="24"/>
            <w:shd w:val="clear" w:color="auto" w:fill="FFFFFF"/>
            <w:rPrChange w:id="27" w:author="Kleek Videos" w:date="2020-05-06T16:56:00Z">
              <w:rPr>
                <w:rFonts w:cstheme="minorHAnsi"/>
                <w:iCs/>
                <w:color w:val="171717"/>
                <w:spacing w:val="2"/>
                <w:sz w:val="24"/>
                <w:szCs w:val="24"/>
                <w:shd w:val="clear" w:color="auto" w:fill="FFFFFF"/>
              </w:rPr>
            </w:rPrChange>
          </w:rPr>
          <w:t xml:space="preserve">and are </w:t>
        </w:r>
        <w:r w:rsidR="00D512DC" w:rsidRPr="00805FA1">
          <w:rPr>
            <w:rFonts w:cstheme="minorHAnsi"/>
            <w:i/>
            <w:iCs/>
            <w:color w:val="171717"/>
            <w:spacing w:val="2"/>
            <w:sz w:val="24"/>
            <w:szCs w:val="24"/>
            <w:shd w:val="clear" w:color="auto" w:fill="FFFFFF"/>
            <w:rPrChange w:id="28" w:author="Kleek Videos" w:date="2020-05-06T16:56:00Z">
              <w:rPr>
                <w:rFonts w:cstheme="minorHAnsi"/>
                <w:iCs/>
                <w:color w:val="171717"/>
                <w:spacing w:val="2"/>
                <w:sz w:val="24"/>
                <w:szCs w:val="24"/>
                <w:shd w:val="clear" w:color="auto" w:fill="FFFFFF"/>
              </w:rPr>
            </w:rPrChange>
          </w:rPr>
          <w:t xml:space="preserve">costly as they </w:t>
        </w:r>
        <w:r w:rsidR="00D512DC" w:rsidRPr="00805FA1">
          <w:rPr>
            <w:rFonts w:cstheme="minorHAnsi"/>
            <w:i/>
            <w:iCs/>
            <w:color w:val="171717"/>
            <w:spacing w:val="2"/>
            <w:sz w:val="24"/>
            <w:szCs w:val="24"/>
            <w:shd w:val="clear" w:color="auto" w:fill="FFFFFF"/>
            <w:rPrChange w:id="29" w:author="Kleek Videos" w:date="2020-05-06T16:56:00Z">
              <w:rPr>
                <w:rFonts w:cstheme="minorHAnsi"/>
                <w:iCs/>
                <w:color w:val="171717"/>
                <w:spacing w:val="2"/>
                <w:sz w:val="24"/>
                <w:szCs w:val="24"/>
                <w:shd w:val="clear" w:color="auto" w:fill="FFFFFF"/>
              </w:rPr>
            </w:rPrChange>
          </w:rPr>
          <w:t>involve high fees.</w:t>
        </w:r>
      </w:ins>
    </w:p>
    <w:p w14:paraId="50C72F4C" w14:textId="5C35FF39" w:rsidR="00337E37" w:rsidRPr="00805FA1" w:rsidRDefault="00337E37">
      <w:pPr>
        <w:spacing w:line="360" w:lineRule="auto"/>
        <w:jc w:val="both"/>
        <w:rPr>
          <w:ins w:id="30" w:author="Kleek Videos" w:date="2020-05-06T16:46:00Z"/>
          <w:i/>
          <w:iCs/>
          <w:sz w:val="24"/>
          <w:szCs w:val="24"/>
          <w:rPrChange w:id="31" w:author="Kleek Videos" w:date="2020-05-06T16:56:00Z">
            <w:rPr>
              <w:ins w:id="32" w:author="Kleek Videos" w:date="2020-05-06T16:46:00Z"/>
              <w:iCs/>
              <w:sz w:val="24"/>
              <w:szCs w:val="24"/>
            </w:rPr>
          </w:rPrChange>
        </w:rPr>
      </w:pPr>
      <w:ins w:id="33" w:author="Kleek Videos" w:date="2020-05-06T16:43:00Z">
        <w:r w:rsidRPr="00805FA1">
          <w:rPr>
            <w:rFonts w:cstheme="minorHAnsi"/>
            <w:i/>
            <w:iCs/>
            <w:color w:val="171717"/>
            <w:spacing w:val="2"/>
            <w:sz w:val="24"/>
            <w:szCs w:val="24"/>
            <w:shd w:val="clear" w:color="auto" w:fill="FFFFFF"/>
            <w:rPrChange w:id="34" w:author="Kleek Videos" w:date="2020-05-06T16:56:00Z">
              <w:rPr>
                <w:rFonts w:cstheme="minorHAnsi"/>
                <w:iCs/>
                <w:color w:val="171717"/>
                <w:spacing w:val="2"/>
                <w:sz w:val="24"/>
                <w:szCs w:val="24"/>
                <w:shd w:val="clear" w:color="auto" w:fill="FFFFFF"/>
              </w:rPr>
            </w:rPrChange>
          </w:rPr>
          <w:t>A proposed solution</w:t>
        </w:r>
        <w:r w:rsidRPr="00805FA1">
          <w:rPr>
            <w:i/>
            <w:iCs/>
            <w:sz w:val="24"/>
            <w:szCs w:val="24"/>
            <w:rPrChange w:id="35" w:author="Kleek Videos" w:date="2020-05-06T16:56:00Z">
              <w:rPr>
                <w:iCs/>
                <w:sz w:val="24"/>
                <w:szCs w:val="24"/>
              </w:rPr>
            </w:rPrChange>
          </w:rPr>
          <w:t xml:space="preserve"> to the </w:t>
        </w:r>
        <w:r w:rsidRPr="00805FA1">
          <w:rPr>
            <w:i/>
            <w:iCs/>
            <w:sz w:val="24"/>
            <w:szCs w:val="24"/>
            <w:rPrChange w:id="36" w:author="Kleek Videos" w:date="2020-05-06T16:56:00Z">
              <w:rPr>
                <w:iCs/>
                <w:sz w:val="24"/>
                <w:szCs w:val="24"/>
              </w:rPr>
            </w:rPrChange>
          </w:rPr>
          <w:t xml:space="preserve">problem </w:t>
        </w:r>
        <w:r w:rsidRPr="00805FA1">
          <w:rPr>
            <w:i/>
            <w:iCs/>
            <w:sz w:val="24"/>
            <w:szCs w:val="24"/>
            <w:rPrChange w:id="37" w:author="Kleek Videos" w:date="2020-05-06T16:56:00Z">
              <w:rPr>
                <w:iCs/>
                <w:sz w:val="24"/>
                <w:szCs w:val="24"/>
              </w:rPr>
            </w:rPrChange>
          </w:rPr>
          <w:t xml:space="preserve">identified </w:t>
        </w:r>
        <w:r w:rsidRPr="00805FA1">
          <w:rPr>
            <w:i/>
            <w:iCs/>
            <w:sz w:val="24"/>
            <w:szCs w:val="24"/>
            <w:rPrChange w:id="38" w:author="Kleek Videos" w:date="2020-05-06T16:56:00Z">
              <w:rPr>
                <w:iCs/>
                <w:sz w:val="24"/>
                <w:szCs w:val="24"/>
              </w:rPr>
            </w:rPrChange>
          </w:rPr>
          <w:t xml:space="preserve">would be </w:t>
        </w:r>
        <w:r w:rsidRPr="00805FA1">
          <w:rPr>
            <w:i/>
            <w:iCs/>
            <w:sz w:val="24"/>
            <w:szCs w:val="24"/>
            <w:rPrChange w:id="39" w:author="Kleek Videos" w:date="2020-05-06T16:56:00Z">
              <w:rPr>
                <w:iCs/>
                <w:sz w:val="24"/>
                <w:szCs w:val="24"/>
              </w:rPr>
            </w:rPrChange>
          </w:rPr>
          <w:t xml:space="preserve">the </w:t>
        </w:r>
        <w:r w:rsidRPr="00805FA1">
          <w:rPr>
            <w:i/>
            <w:iCs/>
            <w:sz w:val="24"/>
            <w:szCs w:val="24"/>
            <w:rPrChange w:id="40" w:author="Kleek Videos" w:date="2020-05-06T16:56:00Z">
              <w:rPr>
                <w:iCs/>
                <w:sz w:val="24"/>
                <w:szCs w:val="24"/>
              </w:rPr>
            </w:rPrChange>
          </w:rPr>
          <w:t>implementation of an android application that would allow users to request for services online and enable them to pay for the services received</w:t>
        </w:r>
        <w:r w:rsidRPr="00805FA1">
          <w:rPr>
            <w:i/>
            <w:iCs/>
            <w:sz w:val="24"/>
            <w:szCs w:val="24"/>
            <w:rPrChange w:id="41" w:author="Kleek Videos" w:date="2020-05-06T16:56:00Z">
              <w:rPr>
                <w:iCs/>
                <w:sz w:val="24"/>
                <w:szCs w:val="24"/>
              </w:rPr>
            </w:rPrChange>
          </w:rPr>
          <w:t xml:space="preserve"> </w:t>
        </w:r>
      </w:ins>
      <w:ins w:id="42" w:author="Kleek Videos" w:date="2020-05-06T16:48:00Z">
        <w:r w:rsidRPr="00805FA1">
          <w:rPr>
            <w:i/>
            <w:iCs/>
            <w:sz w:val="24"/>
            <w:szCs w:val="24"/>
            <w:rPrChange w:id="43" w:author="Kleek Videos" w:date="2020-05-06T16:56:00Z">
              <w:rPr>
                <w:iCs/>
                <w:sz w:val="24"/>
                <w:szCs w:val="24"/>
              </w:rPr>
            </w:rPrChange>
          </w:rPr>
          <w:t xml:space="preserve">using </w:t>
        </w:r>
        <w:r w:rsidRPr="00805FA1">
          <w:rPr>
            <w:i/>
            <w:iCs/>
            <w:sz w:val="24"/>
            <w:szCs w:val="24"/>
            <w:rPrChange w:id="44" w:author="Kleek Videos" w:date="2020-05-06T16:56:00Z">
              <w:rPr>
                <w:iCs/>
                <w:sz w:val="24"/>
                <w:szCs w:val="24"/>
              </w:rPr>
            </w:rPrChange>
          </w:rPr>
          <w:t>blockchain cryptocurrency</w:t>
        </w:r>
      </w:ins>
      <w:ins w:id="45" w:author="Kleek Videos" w:date="2020-05-06T16:55:00Z">
        <w:r w:rsidR="00D512DC" w:rsidRPr="00805FA1">
          <w:rPr>
            <w:i/>
            <w:iCs/>
            <w:sz w:val="24"/>
            <w:szCs w:val="24"/>
            <w:rPrChange w:id="46" w:author="Kleek Videos" w:date="2020-05-06T16:56:00Z">
              <w:rPr>
                <w:iCs/>
                <w:sz w:val="24"/>
                <w:szCs w:val="24"/>
              </w:rPr>
            </w:rPrChange>
          </w:rPr>
          <w:t xml:space="preserve"> </w:t>
        </w:r>
        <w:r w:rsidR="00D512DC" w:rsidRPr="00805FA1">
          <w:rPr>
            <w:rFonts w:cstheme="minorHAnsi"/>
            <w:i/>
            <w:iCs/>
            <w:color w:val="171717"/>
            <w:spacing w:val="2"/>
            <w:sz w:val="24"/>
            <w:szCs w:val="24"/>
            <w:shd w:val="clear" w:color="auto" w:fill="FFFFFF"/>
            <w:rPrChange w:id="47" w:author="Kleek Videos" w:date="2020-05-06T16:56:00Z">
              <w:rPr>
                <w:rFonts w:cstheme="minorHAnsi"/>
                <w:iCs/>
                <w:color w:val="171717"/>
                <w:spacing w:val="2"/>
                <w:sz w:val="24"/>
                <w:szCs w:val="24"/>
                <w:shd w:val="clear" w:color="auto" w:fill="FFFFFF"/>
              </w:rPr>
            </w:rPrChange>
          </w:rPr>
          <w:t>to conduct payments that are faster, secure, and have a lower cost for services received</w:t>
        </w:r>
      </w:ins>
      <w:ins w:id="48" w:author="Kleek Videos" w:date="2020-05-06T16:44:00Z">
        <w:r w:rsidRPr="00805FA1">
          <w:rPr>
            <w:i/>
            <w:iCs/>
            <w:sz w:val="24"/>
            <w:szCs w:val="24"/>
            <w:rPrChange w:id="49" w:author="Kleek Videos" w:date="2020-05-06T16:56:00Z">
              <w:rPr>
                <w:iCs/>
                <w:sz w:val="24"/>
                <w:szCs w:val="24"/>
              </w:rPr>
            </w:rPrChange>
          </w:rPr>
          <w:t>.</w:t>
        </w:r>
      </w:ins>
    </w:p>
    <w:p w14:paraId="120CF68E" w14:textId="0BC00CFF" w:rsidR="00337E37" w:rsidRPr="00805FA1" w:rsidDel="00337E37" w:rsidRDefault="00337E37" w:rsidP="00337E37">
      <w:pPr>
        <w:spacing w:line="360" w:lineRule="auto"/>
        <w:jc w:val="both"/>
        <w:rPr>
          <w:del w:id="50" w:author="Kleek Videos" w:date="2020-05-06T16:46:00Z"/>
          <w:moveTo w:id="51" w:author="Kleek Videos" w:date="2020-05-06T16:46:00Z"/>
          <w:i/>
          <w:iCs/>
          <w:sz w:val="24"/>
          <w:szCs w:val="24"/>
          <w:rPrChange w:id="52" w:author="Kleek Videos" w:date="2020-05-06T16:56:00Z">
            <w:rPr>
              <w:del w:id="53" w:author="Kleek Videos" w:date="2020-05-06T16:46:00Z"/>
              <w:moveTo w:id="54" w:author="Kleek Videos" w:date="2020-05-06T16:46:00Z"/>
              <w:iCs/>
              <w:sz w:val="24"/>
              <w:szCs w:val="24"/>
            </w:rPr>
          </w:rPrChange>
        </w:rPr>
      </w:pPr>
      <w:moveToRangeStart w:id="55" w:author="Kleek Videos" w:date="2020-05-06T16:46:00Z" w:name="move39676000"/>
      <w:moveTo w:id="56" w:author="Kleek Videos" w:date="2020-05-06T16:46:00Z">
        <w:del w:id="57" w:author="Kleek Videos" w:date="2020-05-06T16:46:00Z">
          <w:r w:rsidRPr="00805FA1" w:rsidDel="00337E37">
            <w:rPr>
              <w:i/>
              <w:iCs/>
              <w:sz w:val="24"/>
              <w:szCs w:val="24"/>
              <w:rPrChange w:id="58" w:author="Kleek Videos" w:date="2020-05-06T16:56:00Z">
                <w:rPr>
                  <w:iCs/>
                  <w:sz w:val="24"/>
                  <w:szCs w:val="24"/>
                </w:rPr>
              </w:rPrChange>
            </w:rPr>
            <w:delText>Payment of a service would add a transaction inside the blockchain which would facilitate an audit trail for transactions that occurred.</w:delText>
          </w:r>
        </w:del>
      </w:moveTo>
    </w:p>
    <w:moveToRangeEnd w:id="55"/>
    <w:p w14:paraId="06D0B827" w14:textId="4EA75ABE" w:rsidR="00337E37" w:rsidRPr="00805FA1" w:rsidRDefault="00935C9D" w:rsidP="00D512DC">
      <w:pPr>
        <w:spacing w:line="360" w:lineRule="auto"/>
        <w:jc w:val="both"/>
        <w:rPr>
          <w:ins w:id="59" w:author="Kleek Videos" w:date="2020-05-06T16:46:00Z"/>
          <w:rFonts w:cstheme="minorHAnsi"/>
          <w:i/>
          <w:iCs/>
          <w:color w:val="171717"/>
          <w:spacing w:val="2"/>
          <w:sz w:val="24"/>
          <w:szCs w:val="24"/>
          <w:shd w:val="clear" w:color="auto" w:fill="FFFFFF"/>
          <w:rPrChange w:id="60" w:author="Kleek Videos" w:date="2020-05-06T16:56:00Z">
            <w:rPr>
              <w:ins w:id="61" w:author="Kleek Videos" w:date="2020-05-06T16:46:00Z"/>
              <w:iCs/>
              <w:sz w:val="24"/>
              <w:szCs w:val="24"/>
            </w:rPr>
          </w:rPrChange>
        </w:rPr>
        <w:pPrChange w:id="62" w:author="Kleek Videos" w:date="2020-05-06T16:55:00Z">
          <w:pPr>
            <w:spacing w:line="360" w:lineRule="auto"/>
            <w:jc w:val="both"/>
          </w:pPr>
        </w:pPrChange>
      </w:pPr>
      <w:commentRangeStart w:id="63"/>
      <w:r w:rsidRPr="00805FA1">
        <w:rPr>
          <w:rFonts w:cstheme="minorHAnsi"/>
          <w:i/>
          <w:iCs/>
          <w:color w:val="171717"/>
          <w:spacing w:val="2"/>
          <w:sz w:val="24"/>
          <w:szCs w:val="24"/>
          <w:shd w:val="clear" w:color="auto" w:fill="FFFFFF"/>
          <w:rPrChange w:id="64" w:author="Kleek Videos" w:date="2020-05-06T16:56:00Z">
            <w:rPr>
              <w:rFonts w:cstheme="minorHAnsi"/>
              <w:i/>
              <w:iCs/>
              <w:color w:val="171717"/>
              <w:spacing w:val="2"/>
              <w:sz w:val="24"/>
              <w:szCs w:val="24"/>
              <w:shd w:val="clear" w:color="auto" w:fill="FFFFFF"/>
            </w:rPr>
          </w:rPrChange>
        </w:rPr>
        <w:t>Blockchain</w:t>
      </w:r>
      <w:commentRangeEnd w:id="63"/>
      <w:r w:rsidR="00312D21" w:rsidRPr="00805FA1">
        <w:rPr>
          <w:rStyle w:val="CommentReference"/>
          <w:i/>
          <w:iCs/>
          <w:rPrChange w:id="65" w:author="Kleek Videos" w:date="2020-05-06T16:56:00Z">
            <w:rPr>
              <w:rStyle w:val="CommentReference"/>
            </w:rPr>
          </w:rPrChange>
        </w:rPr>
        <w:commentReference w:id="63"/>
      </w:r>
      <w:r w:rsidRPr="00805FA1">
        <w:rPr>
          <w:rFonts w:cstheme="minorHAnsi"/>
          <w:i/>
          <w:iCs/>
          <w:color w:val="171717"/>
          <w:spacing w:val="2"/>
          <w:sz w:val="24"/>
          <w:szCs w:val="24"/>
          <w:shd w:val="clear" w:color="auto" w:fill="FFFFFF"/>
          <w:rPrChange w:id="66" w:author="Kleek Videos" w:date="2020-05-06T16:56:00Z">
            <w:rPr>
              <w:rFonts w:cstheme="minorHAnsi"/>
              <w:i/>
              <w:iCs/>
              <w:color w:val="171717"/>
              <w:spacing w:val="2"/>
              <w:sz w:val="24"/>
              <w:szCs w:val="24"/>
              <w:shd w:val="clear" w:color="auto" w:fill="FFFFFF"/>
            </w:rPr>
          </w:rPrChange>
        </w:rPr>
        <w:t xml:space="preserve"> is a way of storing digital data where the data is stored in blocks that are chained together using hashes. The blocks cannot be modified once added thus enabling secure transactions and availability of a secure audit trail </w:t>
      </w:r>
      <w:r w:rsidR="008965AD" w:rsidRPr="00805FA1">
        <w:rPr>
          <w:rFonts w:cstheme="minorHAnsi"/>
          <w:i/>
          <w:iCs/>
          <w:color w:val="171717"/>
          <w:spacing w:val="2"/>
          <w:sz w:val="24"/>
          <w:szCs w:val="24"/>
          <w:shd w:val="clear" w:color="auto" w:fill="FFFFFF"/>
          <w:rPrChange w:id="67" w:author="Kleek Videos" w:date="2020-05-06T16:56:00Z">
            <w:rPr>
              <w:rFonts w:cstheme="minorHAnsi"/>
              <w:i/>
              <w:iCs/>
              <w:color w:val="171717"/>
              <w:spacing w:val="2"/>
              <w:sz w:val="24"/>
              <w:szCs w:val="24"/>
              <w:shd w:val="clear" w:color="auto" w:fill="FFFFFF"/>
            </w:rPr>
          </w:rPrChange>
        </w:rPr>
        <w:t xml:space="preserve">to track </w:t>
      </w:r>
      <w:r w:rsidRPr="00805FA1">
        <w:rPr>
          <w:rFonts w:cstheme="minorHAnsi"/>
          <w:i/>
          <w:iCs/>
          <w:color w:val="171717"/>
          <w:spacing w:val="2"/>
          <w:sz w:val="24"/>
          <w:szCs w:val="24"/>
          <w:shd w:val="clear" w:color="auto" w:fill="FFFFFF"/>
          <w:rPrChange w:id="68" w:author="Kleek Videos" w:date="2020-05-06T16:56:00Z">
            <w:rPr>
              <w:rFonts w:cstheme="minorHAnsi"/>
              <w:i/>
              <w:iCs/>
              <w:color w:val="171717"/>
              <w:spacing w:val="2"/>
              <w:sz w:val="24"/>
              <w:szCs w:val="24"/>
              <w:shd w:val="clear" w:color="auto" w:fill="FFFFFF"/>
            </w:rPr>
          </w:rPrChange>
        </w:rPr>
        <w:t>transactio</w:t>
      </w:r>
      <w:r w:rsidR="008965AD" w:rsidRPr="00805FA1">
        <w:rPr>
          <w:rFonts w:cstheme="minorHAnsi"/>
          <w:i/>
          <w:iCs/>
          <w:color w:val="171717"/>
          <w:spacing w:val="2"/>
          <w:sz w:val="24"/>
          <w:szCs w:val="24"/>
          <w:shd w:val="clear" w:color="auto" w:fill="FFFFFF"/>
          <w:rPrChange w:id="69" w:author="Kleek Videos" w:date="2020-05-06T16:56:00Z">
            <w:rPr>
              <w:rFonts w:cstheme="minorHAnsi"/>
              <w:i/>
              <w:iCs/>
              <w:color w:val="171717"/>
              <w:spacing w:val="2"/>
              <w:sz w:val="24"/>
              <w:szCs w:val="24"/>
              <w:shd w:val="clear" w:color="auto" w:fill="FFFFFF"/>
            </w:rPr>
          </w:rPrChange>
        </w:rPr>
        <w:t>ns</w:t>
      </w:r>
      <w:r w:rsidRPr="00805FA1">
        <w:rPr>
          <w:rFonts w:cstheme="minorHAnsi"/>
          <w:i/>
          <w:iCs/>
          <w:color w:val="171717"/>
          <w:spacing w:val="2"/>
          <w:sz w:val="24"/>
          <w:szCs w:val="24"/>
          <w:shd w:val="clear" w:color="auto" w:fill="FFFFFF"/>
          <w:rPrChange w:id="70" w:author="Kleek Videos" w:date="2020-05-06T16:56:00Z">
            <w:rPr>
              <w:rFonts w:cstheme="minorHAnsi"/>
              <w:i/>
              <w:iCs/>
              <w:color w:val="171717"/>
              <w:spacing w:val="2"/>
              <w:sz w:val="24"/>
              <w:szCs w:val="24"/>
              <w:shd w:val="clear" w:color="auto" w:fill="FFFFFF"/>
            </w:rPr>
          </w:rPrChange>
        </w:rPr>
        <w:t>.</w:t>
      </w:r>
      <w:ins w:id="71" w:author="Kleek Videos" w:date="2020-05-06T16:46:00Z">
        <w:r w:rsidR="00337E37" w:rsidRPr="00805FA1">
          <w:rPr>
            <w:rFonts w:cstheme="minorHAnsi"/>
            <w:i/>
            <w:iCs/>
            <w:color w:val="171717"/>
            <w:spacing w:val="2"/>
            <w:sz w:val="24"/>
            <w:szCs w:val="24"/>
            <w:shd w:val="clear" w:color="auto" w:fill="FFFFFF"/>
            <w:rPrChange w:id="72" w:author="Kleek Videos" w:date="2020-05-06T16:56:00Z">
              <w:rPr>
                <w:rFonts w:cstheme="minorHAnsi"/>
                <w:iCs/>
                <w:color w:val="171717"/>
                <w:spacing w:val="2"/>
                <w:sz w:val="24"/>
                <w:szCs w:val="24"/>
                <w:shd w:val="clear" w:color="auto" w:fill="FFFFFF"/>
              </w:rPr>
            </w:rPrChange>
          </w:rPr>
          <w:t xml:space="preserve"> </w:t>
        </w:r>
      </w:ins>
      <w:ins w:id="73" w:author="Kleek Videos" w:date="2020-05-06T16:54:00Z">
        <w:r w:rsidR="00D512DC" w:rsidRPr="00805FA1">
          <w:rPr>
            <w:i/>
            <w:iCs/>
            <w:sz w:val="24"/>
            <w:szCs w:val="24"/>
            <w:rPrChange w:id="74" w:author="Kleek Videos" w:date="2020-05-06T16:56:00Z">
              <w:rPr>
                <w:iCs/>
                <w:sz w:val="24"/>
                <w:szCs w:val="24"/>
              </w:rPr>
            </w:rPrChange>
          </w:rPr>
          <w:t>Payment of a service</w:t>
        </w:r>
        <w:r w:rsidR="00D512DC" w:rsidRPr="00805FA1">
          <w:rPr>
            <w:i/>
            <w:iCs/>
            <w:sz w:val="24"/>
            <w:szCs w:val="24"/>
            <w:rPrChange w:id="75" w:author="Kleek Videos" w:date="2020-05-06T16:56:00Z">
              <w:rPr>
                <w:iCs/>
                <w:sz w:val="24"/>
                <w:szCs w:val="24"/>
              </w:rPr>
            </w:rPrChange>
          </w:rPr>
          <w:t xml:space="preserve"> using the blockchain</w:t>
        </w:r>
        <w:r w:rsidR="00D512DC" w:rsidRPr="00805FA1">
          <w:rPr>
            <w:i/>
            <w:iCs/>
            <w:sz w:val="24"/>
            <w:szCs w:val="24"/>
            <w:rPrChange w:id="76" w:author="Kleek Videos" w:date="2020-05-06T16:56:00Z">
              <w:rPr>
                <w:iCs/>
                <w:sz w:val="24"/>
                <w:szCs w:val="24"/>
              </w:rPr>
            </w:rPrChange>
          </w:rPr>
          <w:t xml:space="preserve"> would add a </w:t>
        </w:r>
        <w:r w:rsidR="00D512DC" w:rsidRPr="00805FA1">
          <w:rPr>
            <w:i/>
            <w:iCs/>
            <w:sz w:val="24"/>
            <w:szCs w:val="24"/>
            <w:rPrChange w:id="77" w:author="Kleek Videos" w:date="2020-05-06T16:56:00Z">
              <w:rPr>
                <w:iCs/>
                <w:sz w:val="24"/>
                <w:szCs w:val="24"/>
              </w:rPr>
            </w:rPrChange>
          </w:rPr>
          <w:t>block</w:t>
        </w:r>
        <w:r w:rsidR="00D512DC" w:rsidRPr="00805FA1">
          <w:rPr>
            <w:i/>
            <w:iCs/>
            <w:sz w:val="24"/>
            <w:szCs w:val="24"/>
            <w:rPrChange w:id="78" w:author="Kleek Videos" w:date="2020-05-06T16:56:00Z">
              <w:rPr>
                <w:iCs/>
                <w:sz w:val="24"/>
                <w:szCs w:val="24"/>
              </w:rPr>
            </w:rPrChange>
          </w:rPr>
          <w:t xml:space="preserve"> inside the blockchain which would facilitate </w:t>
        </w:r>
        <w:r w:rsidR="00D512DC" w:rsidRPr="00805FA1">
          <w:rPr>
            <w:i/>
            <w:iCs/>
            <w:sz w:val="24"/>
            <w:szCs w:val="24"/>
            <w:rPrChange w:id="79" w:author="Kleek Videos" w:date="2020-05-06T16:56:00Z">
              <w:rPr>
                <w:iCs/>
                <w:sz w:val="24"/>
                <w:szCs w:val="24"/>
              </w:rPr>
            </w:rPrChange>
          </w:rPr>
          <w:t xml:space="preserve">payment </w:t>
        </w:r>
      </w:ins>
      <w:ins w:id="80" w:author="Kleek Videos" w:date="2020-05-06T16:55:00Z">
        <w:r w:rsidR="00D83BFD" w:rsidRPr="00805FA1">
          <w:rPr>
            <w:i/>
            <w:iCs/>
            <w:sz w:val="24"/>
            <w:szCs w:val="24"/>
            <w:rPrChange w:id="81" w:author="Kleek Videos" w:date="2020-05-06T16:56:00Z">
              <w:rPr>
                <w:iCs/>
                <w:sz w:val="24"/>
                <w:szCs w:val="24"/>
              </w:rPr>
            </w:rPrChange>
          </w:rPr>
          <w:t xml:space="preserve">of services </w:t>
        </w:r>
      </w:ins>
      <w:ins w:id="82" w:author="Kleek Videos" w:date="2020-05-06T16:54:00Z">
        <w:r w:rsidR="00D512DC" w:rsidRPr="00805FA1">
          <w:rPr>
            <w:i/>
            <w:iCs/>
            <w:sz w:val="24"/>
            <w:szCs w:val="24"/>
            <w:rPrChange w:id="83" w:author="Kleek Videos" w:date="2020-05-06T16:56:00Z">
              <w:rPr>
                <w:iCs/>
                <w:sz w:val="24"/>
                <w:szCs w:val="24"/>
              </w:rPr>
            </w:rPrChange>
          </w:rPr>
          <w:t xml:space="preserve">and </w:t>
        </w:r>
      </w:ins>
      <w:ins w:id="84" w:author="Kleek Videos" w:date="2020-05-06T16:55:00Z">
        <w:r w:rsidR="00D83BFD" w:rsidRPr="00805FA1">
          <w:rPr>
            <w:i/>
            <w:iCs/>
            <w:sz w:val="24"/>
            <w:szCs w:val="24"/>
            <w:rPrChange w:id="85" w:author="Kleek Videos" w:date="2020-05-06T16:56:00Z">
              <w:rPr>
                <w:iCs/>
                <w:sz w:val="24"/>
                <w:szCs w:val="24"/>
              </w:rPr>
            </w:rPrChange>
          </w:rPr>
          <w:t xml:space="preserve">would </w:t>
        </w:r>
      </w:ins>
      <w:ins w:id="86" w:author="Kleek Videos" w:date="2020-05-06T16:54:00Z">
        <w:r w:rsidR="00D512DC" w:rsidRPr="00805FA1">
          <w:rPr>
            <w:i/>
            <w:iCs/>
            <w:sz w:val="24"/>
            <w:szCs w:val="24"/>
            <w:rPrChange w:id="87" w:author="Kleek Videos" w:date="2020-05-06T16:56:00Z">
              <w:rPr>
                <w:iCs/>
                <w:sz w:val="24"/>
                <w:szCs w:val="24"/>
              </w:rPr>
            </w:rPrChange>
          </w:rPr>
          <w:t xml:space="preserve">also provide </w:t>
        </w:r>
        <w:r w:rsidR="00D512DC" w:rsidRPr="00805FA1">
          <w:rPr>
            <w:i/>
            <w:iCs/>
            <w:sz w:val="24"/>
            <w:szCs w:val="24"/>
            <w:rPrChange w:id="88" w:author="Kleek Videos" w:date="2020-05-06T16:56:00Z">
              <w:rPr>
                <w:iCs/>
                <w:sz w:val="24"/>
                <w:szCs w:val="24"/>
              </w:rPr>
            </w:rPrChange>
          </w:rPr>
          <w:t>an</w:t>
        </w:r>
        <w:r w:rsidR="00D512DC" w:rsidRPr="00805FA1">
          <w:rPr>
            <w:i/>
            <w:iCs/>
            <w:sz w:val="24"/>
            <w:szCs w:val="24"/>
            <w:rPrChange w:id="89" w:author="Kleek Videos" w:date="2020-05-06T16:56:00Z">
              <w:rPr>
                <w:iCs/>
                <w:sz w:val="24"/>
                <w:szCs w:val="24"/>
              </w:rPr>
            </w:rPrChange>
          </w:rPr>
          <w:t xml:space="preserve"> efficient</w:t>
        </w:r>
        <w:r w:rsidR="00D512DC" w:rsidRPr="00805FA1">
          <w:rPr>
            <w:i/>
            <w:iCs/>
            <w:sz w:val="24"/>
            <w:szCs w:val="24"/>
            <w:rPrChange w:id="90" w:author="Kleek Videos" w:date="2020-05-06T16:56:00Z">
              <w:rPr>
                <w:iCs/>
                <w:sz w:val="24"/>
                <w:szCs w:val="24"/>
              </w:rPr>
            </w:rPrChange>
          </w:rPr>
          <w:t xml:space="preserve"> audit trail for transactions that occurred</w:t>
        </w:r>
        <w:r w:rsidR="00D512DC" w:rsidRPr="00805FA1">
          <w:rPr>
            <w:i/>
            <w:iCs/>
            <w:sz w:val="24"/>
            <w:szCs w:val="24"/>
            <w:rPrChange w:id="91" w:author="Kleek Videos" w:date="2020-05-06T16:56:00Z">
              <w:rPr>
                <w:iCs/>
                <w:sz w:val="24"/>
                <w:szCs w:val="24"/>
              </w:rPr>
            </w:rPrChange>
          </w:rPr>
          <w:t>.</w:t>
        </w:r>
      </w:ins>
      <w:ins w:id="92" w:author="Kleek Videos" w:date="2020-05-06T16:46:00Z">
        <w:r w:rsidR="00337E37" w:rsidRPr="00805FA1">
          <w:rPr>
            <w:rFonts w:cstheme="minorHAnsi"/>
            <w:i/>
            <w:iCs/>
            <w:color w:val="171717"/>
            <w:spacing w:val="2"/>
            <w:sz w:val="24"/>
            <w:szCs w:val="24"/>
            <w:shd w:val="clear" w:color="auto" w:fill="FFFFFF"/>
            <w:rPrChange w:id="93" w:author="Kleek Videos" w:date="2020-05-06T16:56:00Z">
              <w:rPr>
                <w:rFonts w:cstheme="minorHAnsi"/>
                <w:iCs/>
                <w:color w:val="171717"/>
                <w:spacing w:val="2"/>
                <w:sz w:val="24"/>
                <w:szCs w:val="24"/>
                <w:shd w:val="clear" w:color="auto" w:fill="FFFFFF"/>
              </w:rPr>
            </w:rPrChange>
          </w:rPr>
          <w:t xml:space="preserve"> </w:t>
        </w:r>
      </w:ins>
    </w:p>
    <w:p w14:paraId="03058BCC" w14:textId="06A156F0" w:rsidR="00337E37" w:rsidRPr="00805FA1" w:rsidDel="00337E37" w:rsidRDefault="00337E37">
      <w:pPr>
        <w:spacing w:line="360" w:lineRule="auto"/>
        <w:jc w:val="both"/>
        <w:rPr>
          <w:del w:id="94" w:author="Kleek Videos" w:date="2020-05-06T16:47:00Z"/>
          <w:rFonts w:cstheme="minorHAnsi"/>
          <w:i/>
          <w:iCs/>
          <w:color w:val="171717"/>
          <w:spacing w:val="2"/>
          <w:sz w:val="24"/>
          <w:szCs w:val="24"/>
          <w:shd w:val="clear" w:color="auto" w:fill="FFFFFF"/>
          <w:rPrChange w:id="95" w:author="Kleek Videos" w:date="2020-05-06T16:56:00Z">
            <w:rPr>
              <w:del w:id="96" w:author="Kleek Videos" w:date="2020-05-06T16:47:00Z"/>
              <w:rFonts w:cstheme="minorHAnsi"/>
              <w:i/>
              <w:iCs/>
              <w:color w:val="171717"/>
              <w:spacing w:val="2"/>
              <w:sz w:val="24"/>
              <w:szCs w:val="24"/>
              <w:shd w:val="clear" w:color="auto" w:fill="FFFFFF"/>
            </w:rPr>
          </w:rPrChange>
        </w:rPr>
        <w:pPrChange w:id="97" w:author="Esther Khakata" w:date="2020-05-03T21:47:00Z">
          <w:pPr>
            <w:spacing w:line="360" w:lineRule="auto"/>
          </w:pPr>
        </w:pPrChange>
      </w:pPr>
    </w:p>
    <w:p w14:paraId="49A660DF" w14:textId="7979F1AD" w:rsidR="00FE0EDD" w:rsidRPr="00805FA1" w:rsidDel="00337E37" w:rsidRDefault="00935C9D" w:rsidP="00337E37">
      <w:pPr>
        <w:spacing w:line="360" w:lineRule="auto"/>
        <w:jc w:val="both"/>
        <w:rPr>
          <w:del w:id="98" w:author="Kleek Videos" w:date="2020-05-06T16:48:00Z"/>
          <w:rFonts w:cstheme="minorHAnsi"/>
          <w:i/>
          <w:iCs/>
          <w:color w:val="171717"/>
          <w:spacing w:val="2"/>
          <w:sz w:val="24"/>
          <w:szCs w:val="24"/>
          <w:shd w:val="clear" w:color="auto" w:fill="FFFFFF"/>
          <w:rPrChange w:id="99" w:author="Kleek Videos" w:date="2020-05-06T16:56:00Z">
            <w:rPr>
              <w:del w:id="100" w:author="Kleek Videos" w:date="2020-05-06T16:48:00Z"/>
              <w:rFonts w:cstheme="minorHAnsi"/>
              <w:i/>
              <w:iCs/>
              <w:color w:val="171717"/>
              <w:spacing w:val="2"/>
              <w:sz w:val="24"/>
              <w:szCs w:val="24"/>
              <w:shd w:val="clear" w:color="auto" w:fill="FFFFFF"/>
            </w:rPr>
          </w:rPrChange>
        </w:rPr>
        <w:pPrChange w:id="101" w:author="Kleek Videos" w:date="2020-05-06T16:48:00Z">
          <w:pPr>
            <w:spacing w:line="360" w:lineRule="auto"/>
          </w:pPr>
        </w:pPrChange>
      </w:pPr>
      <w:del w:id="102" w:author="Kleek Videos" w:date="2020-05-06T16:50:00Z">
        <w:r w:rsidRPr="00805FA1" w:rsidDel="00337E37">
          <w:rPr>
            <w:rFonts w:cstheme="minorHAnsi"/>
            <w:i/>
            <w:iCs/>
            <w:color w:val="171717"/>
            <w:spacing w:val="2"/>
            <w:sz w:val="24"/>
            <w:szCs w:val="24"/>
            <w:shd w:val="clear" w:color="auto" w:fill="FFFFFF"/>
            <w:rPrChange w:id="103" w:author="Kleek Videos" w:date="2020-05-06T16:56:00Z">
              <w:rPr>
                <w:rFonts w:cstheme="minorHAnsi"/>
                <w:i/>
                <w:iCs/>
                <w:color w:val="171717"/>
                <w:spacing w:val="2"/>
                <w:sz w:val="24"/>
                <w:szCs w:val="24"/>
                <w:shd w:val="clear" w:color="auto" w:fill="FFFFFF"/>
              </w:rPr>
            </w:rPrChange>
          </w:rPr>
          <w:delText>In Kenya,</w:delText>
        </w:r>
        <w:r w:rsidR="002748BC" w:rsidRPr="00805FA1" w:rsidDel="00337E37">
          <w:rPr>
            <w:rFonts w:cstheme="minorHAnsi"/>
            <w:i/>
            <w:iCs/>
            <w:color w:val="171717"/>
            <w:spacing w:val="2"/>
            <w:sz w:val="24"/>
            <w:szCs w:val="24"/>
            <w:shd w:val="clear" w:color="auto" w:fill="FFFFFF"/>
            <w:rPrChange w:id="104" w:author="Kleek Videos" w:date="2020-05-06T16:56:00Z">
              <w:rPr>
                <w:rFonts w:cstheme="minorHAnsi"/>
                <w:i/>
                <w:iCs/>
                <w:color w:val="171717"/>
                <w:spacing w:val="2"/>
                <w:sz w:val="24"/>
                <w:szCs w:val="24"/>
                <w:shd w:val="clear" w:color="auto" w:fill="FFFFFF"/>
              </w:rPr>
            </w:rPrChange>
          </w:rPr>
          <w:delText xml:space="preserve"> </w:delText>
        </w:r>
        <w:r w:rsidR="007A3F97" w:rsidRPr="00805FA1" w:rsidDel="00337E37">
          <w:rPr>
            <w:rFonts w:cstheme="minorHAnsi"/>
            <w:i/>
            <w:iCs/>
            <w:color w:val="171717"/>
            <w:spacing w:val="2"/>
            <w:sz w:val="24"/>
            <w:szCs w:val="24"/>
            <w:shd w:val="clear" w:color="auto" w:fill="FFFFFF"/>
            <w:rPrChange w:id="105" w:author="Kleek Videos" w:date="2020-05-06T16:56:00Z">
              <w:rPr>
                <w:rFonts w:cstheme="minorHAnsi"/>
                <w:i/>
                <w:iCs/>
                <w:color w:val="171717"/>
                <w:spacing w:val="2"/>
                <w:sz w:val="24"/>
                <w:szCs w:val="24"/>
                <w:shd w:val="clear" w:color="auto" w:fill="FFFFFF"/>
              </w:rPr>
            </w:rPrChange>
          </w:rPr>
          <w:delText>existing payment system</w:delText>
        </w:r>
        <w:r w:rsidR="002748BC" w:rsidRPr="00805FA1" w:rsidDel="00337E37">
          <w:rPr>
            <w:rFonts w:cstheme="minorHAnsi"/>
            <w:i/>
            <w:iCs/>
            <w:color w:val="171717"/>
            <w:spacing w:val="2"/>
            <w:sz w:val="24"/>
            <w:szCs w:val="24"/>
            <w:shd w:val="clear" w:color="auto" w:fill="FFFFFF"/>
            <w:rPrChange w:id="106" w:author="Kleek Videos" w:date="2020-05-06T16:56:00Z">
              <w:rPr>
                <w:rFonts w:cstheme="minorHAnsi"/>
                <w:i/>
                <w:iCs/>
                <w:color w:val="171717"/>
                <w:spacing w:val="2"/>
                <w:sz w:val="24"/>
                <w:szCs w:val="24"/>
                <w:shd w:val="clear" w:color="auto" w:fill="FFFFFF"/>
              </w:rPr>
            </w:rPrChange>
          </w:rPr>
          <w:delText>s</w:delText>
        </w:r>
        <w:r w:rsidR="007A3F97" w:rsidRPr="00805FA1" w:rsidDel="00337E37">
          <w:rPr>
            <w:rFonts w:cstheme="minorHAnsi"/>
            <w:i/>
            <w:iCs/>
            <w:color w:val="171717"/>
            <w:spacing w:val="2"/>
            <w:sz w:val="24"/>
            <w:szCs w:val="24"/>
            <w:shd w:val="clear" w:color="auto" w:fill="FFFFFF"/>
            <w:rPrChange w:id="107" w:author="Kleek Videos" w:date="2020-05-06T16:56:00Z">
              <w:rPr>
                <w:rFonts w:cstheme="minorHAnsi"/>
                <w:i/>
                <w:iCs/>
                <w:color w:val="171717"/>
                <w:spacing w:val="2"/>
                <w:sz w:val="24"/>
                <w:szCs w:val="24"/>
                <w:shd w:val="clear" w:color="auto" w:fill="FFFFFF"/>
              </w:rPr>
            </w:rPrChange>
          </w:rPr>
          <w:delText xml:space="preserve"> </w:delText>
        </w:r>
        <w:r w:rsidR="002748BC" w:rsidRPr="00805FA1" w:rsidDel="00337E37">
          <w:rPr>
            <w:rFonts w:cstheme="minorHAnsi"/>
            <w:i/>
            <w:iCs/>
            <w:color w:val="171717"/>
            <w:spacing w:val="2"/>
            <w:sz w:val="24"/>
            <w:szCs w:val="24"/>
            <w:shd w:val="clear" w:color="auto" w:fill="FFFFFF"/>
            <w:rPrChange w:id="108" w:author="Kleek Videos" w:date="2020-05-06T16:56:00Z">
              <w:rPr>
                <w:rFonts w:cstheme="minorHAnsi"/>
                <w:i/>
                <w:iCs/>
                <w:color w:val="171717"/>
                <w:spacing w:val="2"/>
                <w:sz w:val="24"/>
                <w:szCs w:val="24"/>
                <w:shd w:val="clear" w:color="auto" w:fill="FFFFFF"/>
              </w:rPr>
            </w:rPrChange>
          </w:rPr>
          <w:delText>are</w:delText>
        </w:r>
        <w:r w:rsidR="007A3F97" w:rsidRPr="00805FA1" w:rsidDel="00337E37">
          <w:rPr>
            <w:rFonts w:cstheme="minorHAnsi"/>
            <w:i/>
            <w:iCs/>
            <w:color w:val="171717"/>
            <w:spacing w:val="2"/>
            <w:sz w:val="24"/>
            <w:szCs w:val="24"/>
            <w:shd w:val="clear" w:color="auto" w:fill="FFFFFF"/>
            <w:rPrChange w:id="109" w:author="Kleek Videos" w:date="2020-05-06T16:56:00Z">
              <w:rPr>
                <w:rFonts w:cstheme="minorHAnsi"/>
                <w:i/>
                <w:iCs/>
                <w:color w:val="171717"/>
                <w:spacing w:val="2"/>
                <w:sz w:val="24"/>
                <w:szCs w:val="24"/>
                <w:shd w:val="clear" w:color="auto" w:fill="FFFFFF"/>
              </w:rPr>
            </w:rPrChange>
          </w:rPr>
          <w:delText xml:space="preserve"> often slow </w:delText>
        </w:r>
        <w:r w:rsidR="002748BC" w:rsidRPr="00805FA1" w:rsidDel="00337E37">
          <w:rPr>
            <w:rFonts w:cstheme="minorHAnsi"/>
            <w:i/>
            <w:iCs/>
            <w:color w:val="171717"/>
            <w:spacing w:val="2"/>
            <w:sz w:val="24"/>
            <w:szCs w:val="24"/>
            <w:shd w:val="clear" w:color="auto" w:fill="FFFFFF"/>
            <w:rPrChange w:id="110" w:author="Kleek Videos" w:date="2020-05-06T16:56:00Z">
              <w:rPr>
                <w:rFonts w:cstheme="minorHAnsi"/>
                <w:i/>
                <w:iCs/>
                <w:color w:val="171717"/>
                <w:spacing w:val="2"/>
                <w:sz w:val="24"/>
                <w:szCs w:val="24"/>
                <w:shd w:val="clear" w:color="auto" w:fill="FFFFFF"/>
              </w:rPr>
            </w:rPrChange>
          </w:rPr>
          <w:delText xml:space="preserve">some take up to a day to complete </w:delText>
        </w:r>
        <w:r w:rsidR="007A3F97" w:rsidRPr="00805FA1" w:rsidDel="00337E37">
          <w:rPr>
            <w:rFonts w:cstheme="minorHAnsi"/>
            <w:i/>
            <w:iCs/>
            <w:color w:val="171717"/>
            <w:spacing w:val="2"/>
            <w:sz w:val="24"/>
            <w:szCs w:val="24"/>
            <w:shd w:val="clear" w:color="auto" w:fill="FFFFFF"/>
            <w:rPrChange w:id="111" w:author="Kleek Videos" w:date="2020-05-06T16:56:00Z">
              <w:rPr>
                <w:rFonts w:cstheme="minorHAnsi"/>
                <w:i/>
                <w:iCs/>
                <w:color w:val="171717"/>
                <w:spacing w:val="2"/>
                <w:sz w:val="24"/>
                <w:szCs w:val="24"/>
                <w:shd w:val="clear" w:color="auto" w:fill="FFFFFF"/>
              </w:rPr>
            </w:rPrChange>
          </w:rPr>
          <w:delText xml:space="preserve">and costly </w:delText>
        </w:r>
        <w:r w:rsidR="002748BC" w:rsidRPr="00805FA1" w:rsidDel="00337E37">
          <w:rPr>
            <w:rFonts w:cstheme="minorHAnsi"/>
            <w:i/>
            <w:iCs/>
            <w:color w:val="171717"/>
            <w:spacing w:val="2"/>
            <w:sz w:val="24"/>
            <w:szCs w:val="24"/>
            <w:shd w:val="clear" w:color="auto" w:fill="FFFFFF"/>
            <w:rPrChange w:id="112" w:author="Kleek Videos" w:date="2020-05-06T16:56:00Z">
              <w:rPr>
                <w:rFonts w:cstheme="minorHAnsi"/>
                <w:i/>
                <w:iCs/>
                <w:color w:val="171717"/>
                <w:spacing w:val="2"/>
                <w:sz w:val="24"/>
                <w:szCs w:val="24"/>
                <w:shd w:val="clear" w:color="auto" w:fill="FFFFFF"/>
              </w:rPr>
            </w:rPrChange>
          </w:rPr>
          <w:delText xml:space="preserve">as they </w:delText>
        </w:r>
        <w:r w:rsidR="007A3F97" w:rsidRPr="00805FA1" w:rsidDel="00337E37">
          <w:rPr>
            <w:rFonts w:cstheme="minorHAnsi"/>
            <w:i/>
            <w:iCs/>
            <w:color w:val="171717"/>
            <w:spacing w:val="2"/>
            <w:sz w:val="24"/>
            <w:szCs w:val="24"/>
            <w:shd w:val="clear" w:color="auto" w:fill="FFFFFF"/>
            <w:rPrChange w:id="113" w:author="Kleek Videos" w:date="2020-05-06T16:56:00Z">
              <w:rPr>
                <w:rFonts w:cstheme="minorHAnsi"/>
                <w:i/>
                <w:iCs/>
                <w:color w:val="171717"/>
                <w:spacing w:val="2"/>
                <w:sz w:val="24"/>
                <w:szCs w:val="24"/>
                <w:shd w:val="clear" w:color="auto" w:fill="FFFFFF"/>
              </w:rPr>
            </w:rPrChange>
          </w:rPr>
          <w:delText>involve high fee</w:delText>
        </w:r>
      </w:del>
      <w:del w:id="114" w:author="Kleek Videos" w:date="2020-05-06T16:47:00Z">
        <w:r w:rsidR="007A3F97" w:rsidRPr="00805FA1" w:rsidDel="00337E37">
          <w:rPr>
            <w:rFonts w:cstheme="minorHAnsi"/>
            <w:i/>
            <w:iCs/>
            <w:color w:val="171717"/>
            <w:spacing w:val="2"/>
            <w:sz w:val="24"/>
            <w:szCs w:val="24"/>
            <w:shd w:val="clear" w:color="auto" w:fill="FFFFFF"/>
            <w:rPrChange w:id="115" w:author="Kleek Videos" w:date="2020-05-06T16:56:00Z">
              <w:rPr>
                <w:rFonts w:cstheme="minorHAnsi"/>
                <w:i/>
                <w:iCs/>
                <w:color w:val="171717"/>
                <w:spacing w:val="2"/>
                <w:sz w:val="24"/>
                <w:szCs w:val="24"/>
                <w:shd w:val="clear" w:color="auto" w:fill="FFFFFF"/>
              </w:rPr>
            </w:rPrChange>
          </w:rPr>
          <w:delText>s.</w:delText>
        </w:r>
      </w:del>
      <w:del w:id="116" w:author="Kleek Videos" w:date="2020-05-06T16:44:00Z">
        <w:r w:rsidR="007A3F97" w:rsidRPr="00805FA1" w:rsidDel="00337E37">
          <w:rPr>
            <w:rFonts w:cstheme="minorHAnsi"/>
            <w:i/>
            <w:iCs/>
            <w:color w:val="171717"/>
            <w:spacing w:val="2"/>
            <w:sz w:val="24"/>
            <w:szCs w:val="24"/>
            <w:shd w:val="clear" w:color="auto" w:fill="FFFFFF"/>
            <w:rPrChange w:id="117" w:author="Kleek Videos" w:date="2020-05-06T16:56:00Z">
              <w:rPr>
                <w:rFonts w:cstheme="minorHAnsi"/>
                <w:i/>
                <w:iCs/>
                <w:color w:val="171717"/>
                <w:spacing w:val="2"/>
                <w:sz w:val="24"/>
                <w:szCs w:val="24"/>
                <w:shd w:val="clear" w:color="auto" w:fill="FFFFFF"/>
              </w:rPr>
            </w:rPrChange>
          </w:rPr>
          <w:delText xml:space="preserve"> Incorporation of </w:delText>
        </w:r>
        <w:r w:rsidRPr="00805FA1" w:rsidDel="00337E37">
          <w:rPr>
            <w:rFonts w:cstheme="minorHAnsi"/>
            <w:i/>
            <w:iCs/>
            <w:color w:val="171717"/>
            <w:spacing w:val="2"/>
            <w:sz w:val="24"/>
            <w:szCs w:val="24"/>
            <w:shd w:val="clear" w:color="auto" w:fill="FFFFFF"/>
            <w:rPrChange w:id="118" w:author="Kleek Videos" w:date="2020-05-06T16:56:00Z">
              <w:rPr>
                <w:rFonts w:cstheme="minorHAnsi"/>
                <w:i/>
                <w:iCs/>
                <w:color w:val="171717"/>
                <w:spacing w:val="2"/>
                <w:sz w:val="24"/>
                <w:szCs w:val="24"/>
                <w:shd w:val="clear" w:color="auto" w:fill="FFFFFF"/>
              </w:rPr>
            </w:rPrChange>
          </w:rPr>
          <w:delText xml:space="preserve">blockchain payments </w:delText>
        </w:r>
        <w:r w:rsidR="002748BC" w:rsidRPr="00805FA1" w:rsidDel="00337E37">
          <w:rPr>
            <w:rFonts w:cstheme="minorHAnsi"/>
            <w:i/>
            <w:iCs/>
            <w:color w:val="171717"/>
            <w:spacing w:val="2"/>
            <w:sz w:val="24"/>
            <w:szCs w:val="24"/>
            <w:shd w:val="clear" w:color="auto" w:fill="FFFFFF"/>
            <w:rPrChange w:id="119" w:author="Kleek Videos" w:date="2020-05-06T16:56:00Z">
              <w:rPr>
                <w:rFonts w:cstheme="minorHAnsi"/>
                <w:i/>
                <w:iCs/>
                <w:color w:val="171717"/>
                <w:spacing w:val="2"/>
                <w:sz w:val="24"/>
                <w:szCs w:val="24"/>
                <w:shd w:val="clear" w:color="auto" w:fill="FFFFFF"/>
              </w:rPr>
            </w:rPrChange>
          </w:rPr>
          <w:delText xml:space="preserve">in </w:delText>
        </w:r>
        <w:r w:rsidR="007A3F97" w:rsidRPr="00805FA1" w:rsidDel="00337E37">
          <w:rPr>
            <w:rFonts w:cstheme="minorHAnsi"/>
            <w:i/>
            <w:iCs/>
            <w:color w:val="171717"/>
            <w:spacing w:val="2"/>
            <w:sz w:val="24"/>
            <w:szCs w:val="24"/>
            <w:shd w:val="clear" w:color="auto" w:fill="FFFFFF"/>
            <w:rPrChange w:id="120" w:author="Kleek Videos" w:date="2020-05-06T16:56:00Z">
              <w:rPr>
                <w:rFonts w:cstheme="minorHAnsi"/>
                <w:i/>
                <w:iCs/>
                <w:color w:val="171717"/>
                <w:spacing w:val="2"/>
                <w:sz w:val="24"/>
                <w:szCs w:val="24"/>
                <w:shd w:val="clear" w:color="auto" w:fill="FFFFFF"/>
              </w:rPr>
            </w:rPrChange>
          </w:rPr>
          <w:delText>transactions will facilitate fast, secure, low-cost payment for services</w:delText>
        </w:r>
      </w:del>
      <w:del w:id="121" w:author="Kleek Videos" w:date="2020-05-06T16:47:00Z">
        <w:r w:rsidR="007A3F97" w:rsidRPr="00805FA1" w:rsidDel="00337E37">
          <w:rPr>
            <w:rFonts w:cstheme="minorHAnsi"/>
            <w:i/>
            <w:iCs/>
            <w:color w:val="171717"/>
            <w:spacing w:val="2"/>
            <w:sz w:val="24"/>
            <w:szCs w:val="24"/>
            <w:shd w:val="clear" w:color="auto" w:fill="FFFFFF"/>
            <w:rPrChange w:id="122" w:author="Kleek Videos" w:date="2020-05-06T16:56:00Z">
              <w:rPr>
                <w:rFonts w:cstheme="minorHAnsi"/>
                <w:i/>
                <w:iCs/>
                <w:color w:val="171717"/>
                <w:spacing w:val="2"/>
                <w:sz w:val="24"/>
                <w:szCs w:val="24"/>
                <w:shd w:val="clear" w:color="auto" w:fill="FFFFFF"/>
              </w:rPr>
            </w:rPrChange>
          </w:rPr>
          <w:delText>.</w:delText>
        </w:r>
      </w:del>
    </w:p>
    <w:p w14:paraId="49D5CED1" w14:textId="6B3AEBA9" w:rsidR="002748BC" w:rsidRPr="00805FA1" w:rsidDel="00D512DC" w:rsidRDefault="007A3F97" w:rsidP="00337E37">
      <w:pPr>
        <w:spacing w:line="360" w:lineRule="auto"/>
        <w:jc w:val="both"/>
        <w:rPr>
          <w:del w:id="123" w:author="Kleek Videos" w:date="2020-05-06T16:51:00Z"/>
          <w:i/>
          <w:iCs/>
          <w:sz w:val="24"/>
          <w:szCs w:val="24"/>
          <w:rPrChange w:id="124" w:author="Kleek Videos" w:date="2020-05-06T16:56:00Z">
            <w:rPr>
              <w:del w:id="125" w:author="Kleek Videos" w:date="2020-05-06T16:51:00Z"/>
              <w:i/>
              <w:iCs/>
              <w:sz w:val="24"/>
              <w:szCs w:val="24"/>
            </w:rPr>
          </w:rPrChange>
        </w:rPr>
        <w:pPrChange w:id="126" w:author="Kleek Videos" w:date="2020-05-06T16:48:00Z">
          <w:pPr>
            <w:spacing w:line="360" w:lineRule="auto"/>
          </w:pPr>
        </w:pPrChange>
      </w:pPr>
      <w:del w:id="127" w:author="Kleek Videos" w:date="2020-05-06T16:48:00Z">
        <w:r w:rsidRPr="00805FA1" w:rsidDel="00337E37">
          <w:rPr>
            <w:i/>
            <w:iCs/>
            <w:sz w:val="24"/>
            <w:szCs w:val="24"/>
            <w:rPrChange w:id="128" w:author="Kleek Videos" w:date="2020-05-06T16:56:00Z">
              <w:rPr>
                <w:i/>
                <w:iCs/>
                <w:sz w:val="24"/>
                <w:szCs w:val="24"/>
              </w:rPr>
            </w:rPrChange>
          </w:rPr>
          <w:delText xml:space="preserve">A proposed solution to the </w:delText>
        </w:r>
        <w:r w:rsidR="002748BC" w:rsidRPr="00805FA1" w:rsidDel="00337E37">
          <w:rPr>
            <w:i/>
            <w:iCs/>
            <w:sz w:val="24"/>
            <w:szCs w:val="24"/>
            <w:rPrChange w:id="129" w:author="Kleek Videos" w:date="2020-05-06T16:56:00Z">
              <w:rPr>
                <w:i/>
                <w:iCs/>
                <w:sz w:val="24"/>
                <w:szCs w:val="24"/>
              </w:rPr>
            </w:rPrChange>
          </w:rPr>
          <w:delText>identified problem would be i</w:delText>
        </w:r>
        <w:r w:rsidRPr="00805FA1" w:rsidDel="00337E37">
          <w:rPr>
            <w:i/>
            <w:iCs/>
            <w:sz w:val="24"/>
            <w:szCs w:val="24"/>
            <w:rPrChange w:id="130" w:author="Kleek Videos" w:date="2020-05-06T16:56:00Z">
              <w:rPr>
                <w:i/>
                <w:iCs/>
                <w:sz w:val="24"/>
                <w:szCs w:val="24"/>
              </w:rPr>
            </w:rPrChange>
          </w:rPr>
          <w:delText>mplementation of an android</w:delText>
        </w:r>
        <w:r w:rsidR="002748BC" w:rsidRPr="00805FA1" w:rsidDel="00337E37">
          <w:rPr>
            <w:i/>
            <w:iCs/>
            <w:sz w:val="24"/>
            <w:szCs w:val="24"/>
            <w:rPrChange w:id="131" w:author="Kleek Videos" w:date="2020-05-06T16:56:00Z">
              <w:rPr>
                <w:i/>
                <w:iCs/>
                <w:sz w:val="24"/>
                <w:szCs w:val="24"/>
              </w:rPr>
            </w:rPrChange>
          </w:rPr>
          <w:delText xml:space="preserve"> application that would allow users to request for services online and enable them to pay for the services received using the blockchain cryptocurrency. </w:delText>
        </w:r>
      </w:del>
      <w:moveFromRangeStart w:id="132" w:author="Kleek Videos" w:date="2020-05-06T16:46:00Z" w:name="move39676000"/>
      <w:moveFrom w:id="133" w:author="Kleek Videos" w:date="2020-05-06T16:46:00Z">
        <w:del w:id="134" w:author="Kleek Videos" w:date="2020-05-06T16:48:00Z">
          <w:r w:rsidR="002748BC" w:rsidRPr="00805FA1" w:rsidDel="00337E37">
            <w:rPr>
              <w:i/>
              <w:iCs/>
              <w:sz w:val="24"/>
              <w:szCs w:val="24"/>
              <w:rPrChange w:id="135" w:author="Kleek Videos" w:date="2020-05-06T16:56:00Z">
                <w:rPr>
                  <w:i/>
                  <w:iCs/>
                  <w:sz w:val="24"/>
                  <w:szCs w:val="24"/>
                </w:rPr>
              </w:rPrChange>
            </w:rPr>
            <w:delText>Payment of a service would add a transaction inside the blockchain which would facilitate an audit trail for transactions that occurred.</w:delText>
          </w:r>
        </w:del>
      </w:moveFrom>
      <w:moveFromRangeEnd w:id="132"/>
    </w:p>
    <w:p w14:paraId="5633C630" w14:textId="0B56177C" w:rsidR="00935C9D" w:rsidRPr="00805FA1" w:rsidRDefault="002748BC">
      <w:pPr>
        <w:spacing w:line="360" w:lineRule="auto"/>
        <w:jc w:val="both"/>
        <w:rPr>
          <w:i/>
          <w:iCs/>
          <w:sz w:val="24"/>
          <w:szCs w:val="24"/>
          <w:rPrChange w:id="136" w:author="Kleek Videos" w:date="2020-05-06T16:56:00Z">
            <w:rPr>
              <w:i/>
              <w:iCs/>
              <w:sz w:val="24"/>
              <w:szCs w:val="24"/>
            </w:rPr>
          </w:rPrChange>
        </w:rPr>
        <w:pPrChange w:id="137" w:author="Esther Khakata" w:date="2020-05-03T21:47:00Z">
          <w:pPr>
            <w:spacing w:line="360" w:lineRule="auto"/>
          </w:pPr>
        </w:pPrChange>
      </w:pPr>
      <w:r w:rsidRPr="00805FA1">
        <w:rPr>
          <w:i/>
          <w:iCs/>
          <w:sz w:val="24"/>
          <w:szCs w:val="24"/>
          <w:rPrChange w:id="138" w:author="Kleek Videos" w:date="2020-05-06T16:56:00Z">
            <w:rPr>
              <w:i/>
              <w:iCs/>
              <w:sz w:val="24"/>
              <w:szCs w:val="24"/>
            </w:rPr>
          </w:rPrChange>
        </w:rPr>
        <w:t xml:space="preserve">The methodology that would be applied in developing the application would be a prototype process model where a model of the system is created and </w:t>
      </w:r>
      <w:r w:rsidR="009C70F6" w:rsidRPr="00805FA1">
        <w:rPr>
          <w:i/>
          <w:iCs/>
          <w:sz w:val="24"/>
          <w:szCs w:val="24"/>
          <w:rPrChange w:id="139" w:author="Kleek Videos" w:date="2020-05-06T16:56:00Z">
            <w:rPr>
              <w:i/>
              <w:iCs/>
              <w:sz w:val="24"/>
              <w:szCs w:val="24"/>
            </w:rPr>
          </w:rPrChange>
        </w:rPr>
        <w:t xml:space="preserve">rolled out to be </w:t>
      </w:r>
      <w:r w:rsidRPr="00805FA1">
        <w:rPr>
          <w:i/>
          <w:iCs/>
          <w:sz w:val="24"/>
          <w:szCs w:val="24"/>
          <w:rPrChange w:id="140" w:author="Kleek Videos" w:date="2020-05-06T16:56:00Z">
            <w:rPr>
              <w:i/>
              <w:iCs/>
              <w:sz w:val="24"/>
              <w:szCs w:val="24"/>
            </w:rPr>
          </w:rPrChange>
        </w:rPr>
        <w:t>test</w:t>
      </w:r>
      <w:r w:rsidR="009C70F6" w:rsidRPr="00805FA1">
        <w:rPr>
          <w:i/>
          <w:iCs/>
          <w:sz w:val="24"/>
          <w:szCs w:val="24"/>
          <w:rPrChange w:id="141" w:author="Kleek Videos" w:date="2020-05-06T16:56:00Z">
            <w:rPr>
              <w:i/>
              <w:iCs/>
              <w:sz w:val="24"/>
              <w:szCs w:val="24"/>
            </w:rPr>
          </w:rPrChange>
        </w:rPr>
        <w:t xml:space="preserve">ed. </w:t>
      </w:r>
      <w:r w:rsidRPr="00805FA1">
        <w:rPr>
          <w:i/>
          <w:iCs/>
          <w:sz w:val="24"/>
          <w:szCs w:val="24"/>
          <w:rPrChange w:id="142" w:author="Kleek Videos" w:date="2020-05-06T16:56:00Z">
            <w:rPr>
              <w:i/>
              <w:iCs/>
              <w:sz w:val="24"/>
              <w:szCs w:val="24"/>
            </w:rPr>
          </w:rPrChange>
        </w:rPr>
        <w:t>The model is reworked on until the customer is satisfied with the system</w:t>
      </w:r>
      <w:ins w:id="143" w:author="Kleek Videos" w:date="2020-05-06T16:56:00Z">
        <w:r w:rsidR="00D83BFD" w:rsidRPr="00805FA1">
          <w:rPr>
            <w:i/>
            <w:iCs/>
            <w:sz w:val="24"/>
            <w:szCs w:val="24"/>
            <w:rPrChange w:id="144" w:author="Kleek Videos" w:date="2020-05-06T16:56:00Z">
              <w:rPr>
                <w:iCs/>
                <w:sz w:val="24"/>
                <w:szCs w:val="24"/>
              </w:rPr>
            </w:rPrChange>
          </w:rPr>
          <w:t>. The model would then be</w:t>
        </w:r>
      </w:ins>
      <w:del w:id="145" w:author="Kleek Videos" w:date="2020-05-06T16:56:00Z">
        <w:r w:rsidRPr="00805FA1" w:rsidDel="00D83BFD">
          <w:rPr>
            <w:i/>
            <w:iCs/>
            <w:sz w:val="24"/>
            <w:szCs w:val="24"/>
            <w:rPrChange w:id="146" w:author="Kleek Videos" w:date="2020-05-06T16:56:00Z">
              <w:rPr>
                <w:i/>
                <w:iCs/>
                <w:sz w:val="24"/>
                <w:szCs w:val="24"/>
              </w:rPr>
            </w:rPrChange>
          </w:rPr>
          <w:delText xml:space="preserve"> and</w:delText>
        </w:r>
      </w:del>
      <w:r w:rsidRPr="00805FA1">
        <w:rPr>
          <w:i/>
          <w:iCs/>
          <w:sz w:val="24"/>
          <w:szCs w:val="24"/>
          <w:rPrChange w:id="147" w:author="Kleek Videos" w:date="2020-05-06T16:56:00Z">
            <w:rPr>
              <w:i/>
              <w:iCs/>
              <w:sz w:val="24"/>
              <w:szCs w:val="24"/>
            </w:rPr>
          </w:rPrChange>
        </w:rPr>
        <w:t xml:space="preserve"> rolled out as an end </w:t>
      </w:r>
      <w:commentRangeStart w:id="148"/>
      <w:r w:rsidRPr="00805FA1">
        <w:rPr>
          <w:i/>
          <w:iCs/>
          <w:sz w:val="24"/>
          <w:szCs w:val="24"/>
          <w:rPrChange w:id="149" w:author="Kleek Videos" w:date="2020-05-06T16:56:00Z">
            <w:rPr>
              <w:i/>
              <w:iCs/>
              <w:sz w:val="24"/>
              <w:szCs w:val="24"/>
            </w:rPr>
          </w:rPrChange>
        </w:rPr>
        <w:t>product</w:t>
      </w:r>
      <w:commentRangeEnd w:id="148"/>
      <w:r w:rsidR="00312D21" w:rsidRPr="00805FA1">
        <w:rPr>
          <w:rStyle w:val="CommentReference"/>
          <w:i/>
          <w:iCs/>
          <w:rPrChange w:id="150" w:author="Kleek Videos" w:date="2020-05-06T16:56:00Z">
            <w:rPr>
              <w:rStyle w:val="CommentReference"/>
            </w:rPr>
          </w:rPrChange>
        </w:rPr>
        <w:commentReference w:id="148"/>
      </w:r>
      <w:r w:rsidRPr="00805FA1">
        <w:rPr>
          <w:i/>
          <w:iCs/>
          <w:sz w:val="24"/>
          <w:szCs w:val="24"/>
          <w:rPrChange w:id="151" w:author="Kleek Videos" w:date="2020-05-06T16:56:00Z">
            <w:rPr>
              <w:i/>
              <w:iCs/>
              <w:sz w:val="24"/>
              <w:szCs w:val="24"/>
            </w:rPr>
          </w:rPrChange>
        </w:rPr>
        <w:t xml:space="preserve">. </w:t>
      </w:r>
    </w:p>
    <w:p w14:paraId="385A77A9" w14:textId="2EA96CE1" w:rsidR="002748BC" w:rsidRPr="00805FA1" w:rsidRDefault="002748BC">
      <w:pPr>
        <w:spacing w:line="360" w:lineRule="auto"/>
        <w:jc w:val="both"/>
        <w:rPr>
          <w:i/>
          <w:iCs/>
          <w:sz w:val="24"/>
          <w:szCs w:val="24"/>
          <w:rPrChange w:id="152" w:author="Kleek Videos" w:date="2020-05-06T16:56:00Z">
            <w:rPr>
              <w:i/>
              <w:iCs/>
              <w:sz w:val="24"/>
              <w:szCs w:val="24"/>
            </w:rPr>
          </w:rPrChange>
        </w:rPr>
        <w:pPrChange w:id="153" w:author="Esther Khakata" w:date="2020-05-03T21:47:00Z">
          <w:pPr>
            <w:spacing w:line="360" w:lineRule="auto"/>
          </w:pPr>
        </w:pPrChange>
      </w:pPr>
      <w:r w:rsidRPr="00805FA1">
        <w:rPr>
          <w:rFonts w:ascii="Times New Roman" w:hAnsi="Times New Roman" w:cs="Times New Roman"/>
          <w:b/>
          <w:bCs/>
          <w:i/>
          <w:iCs/>
          <w:sz w:val="24"/>
          <w:szCs w:val="24"/>
          <w:rPrChange w:id="154" w:author="Kleek Videos" w:date="2020-05-06T16:56:00Z">
            <w:rPr>
              <w:rFonts w:ascii="Times New Roman" w:hAnsi="Times New Roman" w:cs="Times New Roman"/>
              <w:b/>
              <w:bCs/>
              <w:i/>
              <w:iCs/>
              <w:sz w:val="24"/>
              <w:szCs w:val="24"/>
            </w:rPr>
          </w:rPrChange>
        </w:rPr>
        <w:t xml:space="preserve">Keywords: </w:t>
      </w:r>
      <w:r w:rsidRPr="00805FA1">
        <w:rPr>
          <w:rFonts w:ascii="Times New Roman" w:hAnsi="Times New Roman" w:cs="Times New Roman"/>
          <w:i/>
          <w:iCs/>
          <w:sz w:val="24"/>
          <w:szCs w:val="24"/>
          <w:rPrChange w:id="155" w:author="Kleek Videos" w:date="2020-05-06T16:56:00Z">
            <w:rPr>
              <w:rFonts w:ascii="Times New Roman" w:hAnsi="Times New Roman" w:cs="Times New Roman"/>
              <w:i/>
              <w:iCs/>
              <w:sz w:val="24"/>
              <w:szCs w:val="24"/>
            </w:rPr>
          </w:rPrChange>
        </w:rPr>
        <w:t xml:space="preserve">Blockchain, </w:t>
      </w:r>
      <w:r w:rsidR="009C70F6" w:rsidRPr="00805FA1">
        <w:rPr>
          <w:rFonts w:ascii="Times New Roman" w:hAnsi="Times New Roman" w:cs="Times New Roman"/>
          <w:i/>
          <w:iCs/>
          <w:sz w:val="24"/>
          <w:szCs w:val="24"/>
          <w:rPrChange w:id="156" w:author="Kleek Videos" w:date="2020-05-06T16:56:00Z">
            <w:rPr>
              <w:rFonts w:ascii="Times New Roman" w:hAnsi="Times New Roman" w:cs="Times New Roman"/>
              <w:i/>
              <w:iCs/>
              <w:sz w:val="24"/>
              <w:szCs w:val="24"/>
            </w:rPr>
          </w:rPrChange>
        </w:rPr>
        <w:t>Cryptocurrency,</w:t>
      </w:r>
      <w:del w:id="157" w:author="Kleek Videos" w:date="2020-05-06T16:56:00Z">
        <w:r w:rsidRPr="00805FA1" w:rsidDel="00805FA1">
          <w:rPr>
            <w:rFonts w:ascii="Times New Roman" w:hAnsi="Times New Roman" w:cs="Times New Roman"/>
            <w:i/>
            <w:iCs/>
            <w:sz w:val="24"/>
            <w:szCs w:val="24"/>
            <w:rPrChange w:id="158" w:author="Kleek Videos" w:date="2020-05-06T16:56:00Z">
              <w:rPr>
                <w:rFonts w:ascii="Times New Roman" w:hAnsi="Times New Roman" w:cs="Times New Roman"/>
                <w:i/>
                <w:iCs/>
                <w:sz w:val="24"/>
                <w:szCs w:val="24"/>
              </w:rPr>
            </w:rPrChange>
          </w:rPr>
          <w:delText xml:space="preserve"> </w:delText>
        </w:r>
        <w:r w:rsidR="009C70F6" w:rsidRPr="00805FA1" w:rsidDel="00805FA1">
          <w:rPr>
            <w:rFonts w:ascii="Times New Roman" w:hAnsi="Times New Roman" w:cs="Times New Roman"/>
            <w:i/>
            <w:iCs/>
            <w:sz w:val="24"/>
            <w:szCs w:val="24"/>
            <w:rPrChange w:id="159" w:author="Kleek Videos" w:date="2020-05-06T16:56:00Z">
              <w:rPr>
                <w:rFonts w:ascii="Times New Roman" w:hAnsi="Times New Roman" w:cs="Times New Roman"/>
                <w:i/>
                <w:iCs/>
                <w:sz w:val="24"/>
                <w:szCs w:val="24"/>
              </w:rPr>
            </w:rPrChange>
          </w:rPr>
          <w:delText>Android</w:delText>
        </w:r>
      </w:del>
      <w:ins w:id="160" w:author="Kleek Videos" w:date="2020-05-06T16:56:00Z">
        <w:r w:rsidR="00805FA1">
          <w:rPr>
            <w:rFonts w:ascii="Times New Roman" w:hAnsi="Times New Roman" w:cs="Times New Roman"/>
            <w:i/>
            <w:iCs/>
            <w:sz w:val="24"/>
            <w:szCs w:val="24"/>
          </w:rPr>
          <w:t xml:space="preserve"> Flutter, Python</w:t>
        </w:r>
      </w:ins>
    </w:p>
    <w:sectPr w:rsidR="002748BC" w:rsidRPr="00805F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Esther Khakata" w:date="2020-05-03T21:47:00Z" w:initials="EK">
    <w:p w14:paraId="58792C40" w14:textId="77777777" w:rsidR="00312D21" w:rsidRDefault="00312D21">
      <w:pPr>
        <w:pStyle w:val="CommentText"/>
      </w:pPr>
      <w:r>
        <w:rPr>
          <w:rStyle w:val="CommentReference"/>
        </w:rPr>
        <w:annotationRef/>
      </w:r>
      <w:r>
        <w:t>Before embarking on Blockchain, please discuss the first part of your title ‘The Handyman Finder’s brief background.</w:t>
      </w:r>
    </w:p>
    <w:p w14:paraId="06D4A4CA" w14:textId="6DD6B6A0" w:rsidR="00312D21" w:rsidRDefault="00312D21">
      <w:pPr>
        <w:pStyle w:val="CommentText"/>
      </w:pPr>
      <w:r>
        <w:t xml:space="preserve">Proceed to discuss the problems in the above Apps, then the Solution will highlight the use of Blockchain Technology, like you have in Para 3. </w:t>
      </w:r>
    </w:p>
  </w:comment>
  <w:comment w:id="148" w:author="Esther Khakata" w:date="2020-05-03T21:50:00Z" w:initials="EK">
    <w:p w14:paraId="612910C2" w14:textId="63A984B1" w:rsidR="00312D21" w:rsidRDefault="00312D21">
      <w:pPr>
        <w:pStyle w:val="CommentText"/>
      </w:pPr>
      <w:r>
        <w:rPr>
          <w:rStyle w:val="CommentReference"/>
        </w:rPr>
        <w:annotationRef/>
      </w:r>
      <w:r>
        <w:t>It does not harm mentioning a few tools that will be used in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D4A4CA" w15:done="0"/>
  <w15:commentEx w15:paraId="612910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D4A4CA" w16cid:durableId="225D66E0"/>
  <w16cid:commentId w16cid:paraId="612910C2" w16cid:durableId="225D66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eek Videos">
    <w15:presenceInfo w15:providerId="Windows Live" w15:userId="8cfb6465f07c3486"/>
  </w15:person>
  <w15:person w15:author="Esther Khakata">
    <w15:presenceInfo w15:providerId="None" w15:userId="Esther Khak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78"/>
    <w:rsid w:val="002748BC"/>
    <w:rsid w:val="00312D21"/>
    <w:rsid w:val="00337E37"/>
    <w:rsid w:val="007A3F97"/>
    <w:rsid w:val="00805FA1"/>
    <w:rsid w:val="008965AD"/>
    <w:rsid w:val="00931E33"/>
    <w:rsid w:val="00935C9D"/>
    <w:rsid w:val="009C70F6"/>
    <w:rsid w:val="00D279E7"/>
    <w:rsid w:val="00D512DC"/>
    <w:rsid w:val="00D83BFD"/>
    <w:rsid w:val="00DF2478"/>
    <w:rsid w:val="00FE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19B2"/>
  <w15:chartTrackingRefBased/>
  <w15:docId w15:val="{1A07B314-5A33-4D94-B0C6-EE0D526D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2D21"/>
    <w:rPr>
      <w:sz w:val="16"/>
      <w:szCs w:val="16"/>
    </w:rPr>
  </w:style>
  <w:style w:type="paragraph" w:styleId="CommentText">
    <w:name w:val="annotation text"/>
    <w:basedOn w:val="Normal"/>
    <w:link w:val="CommentTextChar"/>
    <w:uiPriority w:val="99"/>
    <w:semiHidden/>
    <w:unhideWhenUsed/>
    <w:rsid w:val="00312D21"/>
    <w:pPr>
      <w:spacing w:line="240" w:lineRule="auto"/>
    </w:pPr>
    <w:rPr>
      <w:sz w:val="20"/>
      <w:szCs w:val="20"/>
    </w:rPr>
  </w:style>
  <w:style w:type="character" w:customStyle="1" w:styleId="CommentTextChar">
    <w:name w:val="Comment Text Char"/>
    <w:basedOn w:val="DefaultParagraphFont"/>
    <w:link w:val="CommentText"/>
    <w:uiPriority w:val="99"/>
    <w:semiHidden/>
    <w:rsid w:val="00312D21"/>
    <w:rPr>
      <w:sz w:val="20"/>
      <w:szCs w:val="20"/>
    </w:rPr>
  </w:style>
  <w:style w:type="paragraph" w:styleId="CommentSubject">
    <w:name w:val="annotation subject"/>
    <w:basedOn w:val="CommentText"/>
    <w:next w:val="CommentText"/>
    <w:link w:val="CommentSubjectChar"/>
    <w:uiPriority w:val="99"/>
    <w:semiHidden/>
    <w:unhideWhenUsed/>
    <w:rsid w:val="00312D21"/>
    <w:rPr>
      <w:b/>
      <w:bCs/>
    </w:rPr>
  </w:style>
  <w:style w:type="character" w:customStyle="1" w:styleId="CommentSubjectChar">
    <w:name w:val="Comment Subject Char"/>
    <w:basedOn w:val="CommentTextChar"/>
    <w:link w:val="CommentSubject"/>
    <w:uiPriority w:val="99"/>
    <w:semiHidden/>
    <w:rsid w:val="00312D21"/>
    <w:rPr>
      <w:b/>
      <w:bCs/>
      <w:sz w:val="20"/>
      <w:szCs w:val="20"/>
    </w:rPr>
  </w:style>
  <w:style w:type="paragraph" w:styleId="BalloonText">
    <w:name w:val="Balloon Text"/>
    <w:basedOn w:val="Normal"/>
    <w:link w:val="BalloonTextChar"/>
    <w:uiPriority w:val="99"/>
    <w:semiHidden/>
    <w:unhideWhenUsed/>
    <w:rsid w:val="00312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Kleek Videos</dc:creator>
  <cp:keywords/>
  <dc:description/>
  <cp:lastModifiedBy>Kleek Videos</cp:lastModifiedBy>
  <cp:revision>5</cp:revision>
  <dcterms:created xsi:type="dcterms:W3CDTF">2020-05-03T18:51:00Z</dcterms:created>
  <dcterms:modified xsi:type="dcterms:W3CDTF">2020-05-06T13:56:00Z</dcterms:modified>
</cp:coreProperties>
</file>